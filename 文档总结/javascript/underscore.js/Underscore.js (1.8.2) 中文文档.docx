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注：本文档为</w:t>
      </w:r>
      <w:r w:rsidRPr="00E14618">
        <w:rPr>
          <w:rFonts w:ascii="Helvetica" w:eastAsia="宋体" w:hAnsi="Helvetica" w:cs="Helvetica"/>
          <w:color w:val="000000"/>
          <w:kern w:val="0"/>
          <w:szCs w:val="21"/>
        </w:rPr>
        <w:t xml:space="preserve">Underscore.js (1.8.2) </w:t>
      </w:r>
      <w:r w:rsidRPr="00E14618">
        <w:rPr>
          <w:rFonts w:ascii="Helvetica" w:eastAsia="宋体" w:hAnsi="Helvetica" w:cs="Helvetica"/>
          <w:color w:val="000000"/>
          <w:kern w:val="0"/>
          <w:szCs w:val="21"/>
        </w:rPr>
        <w:t>中文文档</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最新版</w:t>
      </w:r>
      <w:r w:rsidRPr="00E14618">
        <w:rPr>
          <w:rFonts w:ascii="Helvetica" w:eastAsia="宋体" w:hAnsi="Helvetica" w:cs="Helvetica"/>
          <w:color w:val="000000"/>
          <w:kern w:val="0"/>
          <w:szCs w:val="21"/>
        </w:rPr>
        <w:t xml:space="preserve"> Underscore.js (1.8.3) </w:t>
      </w:r>
      <w:r w:rsidRPr="00E14618">
        <w:rPr>
          <w:rFonts w:ascii="Helvetica" w:eastAsia="宋体" w:hAnsi="Helvetica" w:cs="Helvetica"/>
          <w:color w:val="000000"/>
          <w:kern w:val="0"/>
          <w:szCs w:val="21"/>
        </w:rPr>
        <w:t>中文文档请点击</w:t>
      </w:r>
      <w:r w:rsidRPr="00E14618">
        <w:rPr>
          <w:rFonts w:ascii="Helvetica" w:eastAsia="宋体" w:hAnsi="Helvetica" w:cs="Helvetica"/>
          <w:color w:val="000000"/>
          <w:kern w:val="0"/>
          <w:szCs w:val="21"/>
        </w:rPr>
        <w:t>:</w:t>
      </w:r>
      <w:hyperlink r:id="rId7" w:tgtFrame="_blank" w:history="1">
        <w:r w:rsidRPr="00E14618">
          <w:rPr>
            <w:rFonts w:ascii="Helvetica" w:eastAsia="宋体" w:hAnsi="Helvetica" w:cs="Helvetica"/>
            <w:color w:val="444444"/>
            <w:kern w:val="0"/>
            <w:u w:val="single"/>
          </w:rPr>
          <w:t>http://www.css88.com/doc/underscore/</w:t>
        </w:r>
      </w:hyperlink>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查看</w:t>
      </w:r>
      <w:r w:rsidRPr="00E14618">
        <w:rPr>
          <w:rFonts w:ascii="Helvetica" w:eastAsia="宋体" w:hAnsi="Helvetica" w:cs="Helvetica"/>
          <w:color w:val="000000"/>
          <w:kern w:val="0"/>
          <w:szCs w:val="21"/>
        </w:rPr>
        <w:t>1.7.0</w:t>
      </w:r>
      <w:r w:rsidRPr="00E14618">
        <w:rPr>
          <w:rFonts w:ascii="Helvetica" w:eastAsia="宋体" w:hAnsi="Helvetica" w:cs="Helvetica"/>
          <w:color w:val="000000"/>
          <w:kern w:val="0"/>
          <w:szCs w:val="21"/>
        </w:rPr>
        <w:t>版本的文档请点击</w:t>
      </w:r>
      <w:r w:rsidRPr="00E14618">
        <w:rPr>
          <w:rFonts w:ascii="Helvetica" w:eastAsia="宋体" w:hAnsi="Helvetica" w:cs="Helvetica"/>
          <w:color w:val="000000"/>
          <w:kern w:val="0"/>
          <w:szCs w:val="21"/>
        </w:rPr>
        <w:t>:</w:t>
      </w:r>
      <w:hyperlink r:id="rId8" w:tgtFrame="_blank" w:history="1">
        <w:r w:rsidRPr="00E14618">
          <w:rPr>
            <w:rFonts w:ascii="Helvetica" w:eastAsia="宋体" w:hAnsi="Helvetica" w:cs="Helvetica"/>
            <w:color w:val="444444"/>
            <w:kern w:val="0"/>
            <w:u w:val="single"/>
          </w:rPr>
          <w:t>http://www.css88.com/doc/underscore1.7.0/</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查看</w:t>
      </w:r>
      <w:r w:rsidRPr="00E14618">
        <w:rPr>
          <w:rFonts w:ascii="Helvetica" w:eastAsia="宋体" w:hAnsi="Helvetica" w:cs="Helvetica"/>
          <w:color w:val="000000"/>
          <w:kern w:val="0"/>
          <w:szCs w:val="21"/>
        </w:rPr>
        <w:t>1.6.0</w:t>
      </w:r>
      <w:r w:rsidRPr="00E14618">
        <w:rPr>
          <w:rFonts w:ascii="Helvetica" w:eastAsia="宋体" w:hAnsi="Helvetica" w:cs="Helvetica"/>
          <w:color w:val="000000"/>
          <w:kern w:val="0"/>
          <w:szCs w:val="21"/>
        </w:rPr>
        <w:t>版本的文档请点击</w:t>
      </w:r>
      <w:r w:rsidRPr="00E14618">
        <w:rPr>
          <w:rFonts w:ascii="Helvetica" w:eastAsia="宋体" w:hAnsi="Helvetica" w:cs="Helvetica"/>
          <w:color w:val="000000"/>
          <w:kern w:val="0"/>
          <w:szCs w:val="21"/>
        </w:rPr>
        <w:t>:</w:t>
      </w:r>
      <w:hyperlink r:id="rId9" w:tgtFrame="_blank" w:history="1">
        <w:r w:rsidRPr="00E14618">
          <w:rPr>
            <w:rFonts w:ascii="Helvetica" w:eastAsia="宋体" w:hAnsi="Helvetica" w:cs="Helvetica"/>
            <w:color w:val="444444"/>
            <w:kern w:val="0"/>
            <w:u w:val="single"/>
          </w:rPr>
          <w:t>http://www.css88.com/doc/underscore1.6.0/</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查看</w:t>
      </w:r>
      <w:r w:rsidRPr="00E14618">
        <w:rPr>
          <w:rFonts w:ascii="Helvetica" w:eastAsia="宋体" w:hAnsi="Helvetica" w:cs="Helvetica"/>
          <w:color w:val="000000"/>
          <w:kern w:val="0"/>
          <w:szCs w:val="21"/>
        </w:rPr>
        <w:t>1.5.2</w:t>
      </w:r>
      <w:r w:rsidRPr="00E14618">
        <w:rPr>
          <w:rFonts w:ascii="Helvetica" w:eastAsia="宋体" w:hAnsi="Helvetica" w:cs="Helvetica"/>
          <w:color w:val="000000"/>
          <w:kern w:val="0"/>
          <w:szCs w:val="21"/>
        </w:rPr>
        <w:t>版本的文档请点击</w:t>
      </w:r>
      <w:r w:rsidRPr="00E14618">
        <w:rPr>
          <w:rFonts w:ascii="Helvetica" w:eastAsia="宋体" w:hAnsi="Helvetica" w:cs="Helvetica"/>
          <w:color w:val="000000"/>
          <w:kern w:val="0"/>
          <w:szCs w:val="21"/>
        </w:rPr>
        <w:t>:</w:t>
      </w:r>
      <w:hyperlink r:id="rId10" w:tgtFrame="_blank" w:history="1">
        <w:r w:rsidRPr="00E14618">
          <w:rPr>
            <w:rFonts w:ascii="Helvetica" w:eastAsia="宋体" w:hAnsi="Helvetica" w:cs="Helvetica"/>
            <w:color w:val="444444"/>
            <w:kern w:val="0"/>
            <w:u w:val="single"/>
          </w:rPr>
          <w:t>http://www.css88.com/doc/underscore1.5.2/</w:t>
        </w:r>
      </w:hyperlink>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其他前端相关文档：</w:t>
      </w:r>
      <w:hyperlink r:id="rId11" w:tgtFrame="_blank" w:history="1">
        <w:r w:rsidRPr="00E14618">
          <w:rPr>
            <w:rFonts w:ascii="Helvetica" w:eastAsia="宋体" w:hAnsi="Helvetica" w:cs="Helvetica"/>
            <w:color w:val="444444"/>
            <w:kern w:val="0"/>
            <w:u w:val="single"/>
          </w:rPr>
          <w:t>jQuery API</w:t>
        </w:r>
        <w:r w:rsidRPr="00E14618">
          <w:rPr>
            <w:rFonts w:ascii="Helvetica" w:eastAsia="宋体" w:hAnsi="Helvetica" w:cs="Helvetica"/>
            <w:color w:val="444444"/>
            <w:kern w:val="0"/>
            <w:u w:val="single"/>
          </w:rPr>
          <w:t>中文文档</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w:t>
      </w:r>
      <w:hyperlink r:id="rId12" w:tgtFrame="_blank" w:history="1">
        <w:r w:rsidRPr="00E14618">
          <w:rPr>
            <w:rFonts w:ascii="Helvetica" w:eastAsia="宋体" w:hAnsi="Helvetica" w:cs="Helvetica"/>
            <w:color w:val="444444"/>
            <w:kern w:val="0"/>
            <w:u w:val="single"/>
          </w:rPr>
          <w:t>jQuery UI API</w:t>
        </w:r>
        <w:r w:rsidRPr="00E14618">
          <w:rPr>
            <w:rFonts w:ascii="Helvetica" w:eastAsia="宋体" w:hAnsi="Helvetica" w:cs="Helvetica"/>
            <w:color w:val="444444"/>
            <w:kern w:val="0"/>
            <w:u w:val="single"/>
          </w:rPr>
          <w:t>中文文档</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w:t>
      </w:r>
      <w:hyperlink r:id="rId13" w:tgtFrame="_blank" w:history="1">
        <w:r w:rsidRPr="00E14618">
          <w:rPr>
            <w:rFonts w:ascii="Helvetica" w:eastAsia="宋体" w:hAnsi="Helvetica" w:cs="Helvetica"/>
            <w:color w:val="444444"/>
            <w:kern w:val="0"/>
            <w:u w:val="single"/>
          </w:rPr>
          <w:t xml:space="preserve">Zepto.js API </w:t>
        </w:r>
        <w:r w:rsidRPr="00E14618">
          <w:rPr>
            <w:rFonts w:ascii="Helvetica" w:eastAsia="宋体" w:hAnsi="Helvetica" w:cs="Helvetica"/>
            <w:color w:val="444444"/>
            <w:kern w:val="0"/>
            <w:u w:val="single"/>
          </w:rPr>
          <w:t>中文版</w:t>
        </w:r>
      </w:hyperlink>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14" w:history="1">
        <w:r w:rsidRPr="00E14618">
          <w:rPr>
            <w:rFonts w:ascii="Helvetica" w:eastAsia="宋体" w:hAnsi="Helvetica" w:cs="Helvetica"/>
            <w:color w:val="444444"/>
            <w:kern w:val="0"/>
            <w:u w:val="single"/>
          </w:rPr>
          <w:t>Underscore</w:t>
        </w:r>
      </w:hyperlink>
      <w:r w:rsidRPr="00E14618">
        <w:rPr>
          <w:rFonts w:ascii="Helvetica" w:eastAsia="宋体" w:hAnsi="Helvetica" w:cs="Helvetica"/>
          <w:color w:val="000000"/>
          <w:kern w:val="0"/>
          <w:szCs w:val="21"/>
        </w:rPr>
        <w:t>一个</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实用库，提供了一整套函数式编程的实用功能，但是没有扩展任何</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内置对象。它是这个问题的答案：</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如果我在一个空白的</w:t>
      </w:r>
      <w:r w:rsidRPr="00E14618">
        <w:rPr>
          <w:rFonts w:ascii="Helvetica" w:eastAsia="宋体" w:hAnsi="Helvetica" w:cs="Helvetica"/>
          <w:color w:val="000000"/>
          <w:kern w:val="0"/>
          <w:szCs w:val="21"/>
        </w:rPr>
        <w:t>HTML</w:t>
      </w:r>
      <w:r w:rsidRPr="00E14618">
        <w:rPr>
          <w:rFonts w:ascii="Helvetica" w:eastAsia="宋体" w:hAnsi="Helvetica" w:cs="Helvetica"/>
          <w:color w:val="000000"/>
          <w:kern w:val="0"/>
          <w:szCs w:val="21"/>
        </w:rPr>
        <w:t>页面前坐下，</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并希望立即开始工作，</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我需要什么？</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它弥补了部分</w:t>
      </w:r>
      <w:hyperlink r:id="rId15" w:history="1">
        <w:r w:rsidRPr="00E14618">
          <w:rPr>
            <w:rFonts w:ascii="Helvetica" w:eastAsia="宋体" w:hAnsi="Helvetica" w:cs="Helvetica"/>
            <w:color w:val="444444"/>
            <w:kern w:val="0"/>
            <w:u w:val="single"/>
          </w:rPr>
          <w:t>jQuery</w:t>
        </w:r>
      </w:hyperlink>
      <w:r w:rsidRPr="00E14618">
        <w:rPr>
          <w:rFonts w:ascii="Helvetica" w:eastAsia="宋体" w:hAnsi="Helvetica" w:cs="Helvetica"/>
          <w:color w:val="000000"/>
          <w:kern w:val="0"/>
          <w:szCs w:val="21"/>
        </w:rPr>
        <w:t>没有实现的功能</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同时又是</w:t>
      </w:r>
      <w:hyperlink r:id="rId16" w:history="1">
        <w:r w:rsidRPr="00E14618">
          <w:rPr>
            <w:rFonts w:ascii="Helvetica" w:eastAsia="宋体" w:hAnsi="Helvetica" w:cs="Helvetica"/>
            <w:color w:val="444444"/>
            <w:kern w:val="0"/>
            <w:u w:val="single"/>
          </w:rPr>
          <w:t>Backbone.js</w:t>
        </w:r>
      </w:hyperlink>
      <w:r w:rsidRPr="00E14618">
        <w:rPr>
          <w:rFonts w:ascii="Helvetica" w:eastAsia="宋体" w:hAnsi="Helvetica" w:cs="Helvetica"/>
          <w:color w:val="000000"/>
          <w:kern w:val="0"/>
          <w:szCs w:val="21"/>
        </w:rPr>
        <w:t>必不可少的部分。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（感谢</w:t>
      </w:r>
      <w:hyperlink r:id="rId17" w:tgtFrame="_blank" w:history="1">
        <w:r w:rsidRPr="00E14618">
          <w:rPr>
            <w:rFonts w:ascii="Helvetica" w:eastAsia="宋体" w:hAnsi="Helvetica" w:cs="Helvetica"/>
            <w:color w:val="444444"/>
            <w:kern w:val="0"/>
            <w:u w:val="single"/>
          </w:rPr>
          <w:t>@</w:t>
        </w:r>
        <w:r w:rsidRPr="00E14618">
          <w:rPr>
            <w:rFonts w:ascii="Helvetica" w:eastAsia="宋体" w:hAnsi="Helvetica" w:cs="Helvetica"/>
            <w:color w:val="444444"/>
            <w:kern w:val="0"/>
            <w:u w:val="single"/>
          </w:rPr>
          <w:t>小邓子</w:t>
        </w:r>
        <w:r w:rsidRPr="00E14618">
          <w:rPr>
            <w:rFonts w:ascii="Helvetica" w:eastAsia="宋体" w:hAnsi="Helvetica" w:cs="Helvetica"/>
            <w:color w:val="444444"/>
            <w:kern w:val="0"/>
            <w:u w:val="single"/>
          </w:rPr>
          <w:t>daj </w:t>
        </w:r>
      </w:hyperlink>
      <w:r w:rsidRPr="00E14618">
        <w:rPr>
          <w:rFonts w:ascii="Helvetica" w:eastAsia="宋体" w:hAnsi="Helvetica" w:cs="Helvetica"/>
          <w:color w:val="000000"/>
          <w:kern w:val="0"/>
          <w:szCs w:val="21"/>
        </w:rPr>
        <w:t>的翻译建议）</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提供了</w:t>
      </w:r>
      <w:r w:rsidRPr="00E14618">
        <w:rPr>
          <w:rFonts w:ascii="Helvetica" w:eastAsia="宋体" w:hAnsi="Helvetica" w:cs="Helvetica"/>
          <w:color w:val="000000"/>
          <w:kern w:val="0"/>
          <w:szCs w:val="21"/>
        </w:rPr>
        <w:t>100</w:t>
      </w:r>
      <w:r w:rsidRPr="00E14618">
        <w:rPr>
          <w:rFonts w:ascii="Helvetica" w:eastAsia="宋体" w:hAnsi="Helvetica" w:cs="Helvetica"/>
          <w:color w:val="000000"/>
          <w:kern w:val="0"/>
          <w:szCs w:val="21"/>
        </w:rPr>
        <w:t>多个函数</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包括常用的</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map</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filter</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invoke</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当然还有更多专业的辅助函数</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如</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函数绑定</w:t>
      </w:r>
      <w:r w:rsidRPr="00E14618">
        <w:rPr>
          <w:rFonts w:ascii="Helvetica" w:eastAsia="宋体" w:hAnsi="Helvetica" w:cs="Helvetica"/>
          <w:color w:val="000000"/>
          <w:kern w:val="0"/>
          <w:szCs w:val="21"/>
        </w:rPr>
        <w:t>, JavaScript</w:t>
      </w:r>
      <w:r w:rsidRPr="00E14618">
        <w:rPr>
          <w:rFonts w:ascii="Helvetica" w:eastAsia="宋体" w:hAnsi="Helvetica" w:cs="Helvetica"/>
          <w:color w:val="000000"/>
          <w:kern w:val="0"/>
          <w:szCs w:val="21"/>
        </w:rPr>
        <w:t>模板功能</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创建快速索引</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强类型相等测试</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等等</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为了你能仔细研读，这里包含了一个完整的</w:t>
      </w:r>
      <w:hyperlink r:id="rId18" w:history="1">
        <w:r w:rsidRPr="00E14618">
          <w:rPr>
            <w:rFonts w:ascii="Helvetica" w:eastAsia="宋体" w:hAnsi="Helvetica" w:cs="Helvetica"/>
            <w:color w:val="444444"/>
            <w:kern w:val="0"/>
            <w:u w:val="single"/>
          </w:rPr>
          <w:t>测试套件</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您也可以通过</w:t>
      </w:r>
      <w:hyperlink r:id="rId19" w:history="1">
        <w:r w:rsidRPr="00E14618">
          <w:rPr>
            <w:rFonts w:ascii="Helvetica" w:eastAsia="宋体" w:hAnsi="Helvetica" w:cs="Helvetica"/>
            <w:color w:val="444444"/>
            <w:kern w:val="0"/>
            <w:u w:val="single"/>
          </w:rPr>
          <w:t>注释阅读源代码</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享受</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，并希望获得更多的使用功能（感谢</w:t>
      </w:r>
      <w:hyperlink r:id="rId20" w:tgtFrame="_blank" w:history="1">
        <w:r w:rsidRPr="00E14618">
          <w:rPr>
            <w:rFonts w:ascii="Helvetica" w:eastAsia="宋体" w:hAnsi="Helvetica" w:cs="Helvetica"/>
            <w:color w:val="444444"/>
            <w:kern w:val="0"/>
            <w:u w:val="single"/>
          </w:rPr>
          <w:t>@Jaward</w:t>
        </w:r>
        <w:r w:rsidRPr="00E14618">
          <w:rPr>
            <w:rFonts w:ascii="Helvetica" w:eastAsia="宋体" w:hAnsi="Helvetica" w:cs="Helvetica"/>
            <w:color w:val="444444"/>
            <w:kern w:val="0"/>
            <w:u w:val="single"/>
          </w:rPr>
          <w:t>华仔</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的翻译建议），可以尝试使用</w:t>
      </w:r>
      <w:hyperlink r:id="rId21" w:history="1">
        <w:r w:rsidRPr="00E14618">
          <w:rPr>
            <w:rFonts w:ascii="Helvetica" w:eastAsia="宋体" w:hAnsi="Helvetica" w:cs="Helvetica"/>
            <w:color w:val="444444"/>
            <w:kern w:val="0"/>
            <w:u w:val="single"/>
          </w:rPr>
          <w:t>Underscore-contrib</w:t>
        </w:r>
      </w:hyperlink>
      <w:r w:rsidRPr="00E14618">
        <w:rPr>
          <w:rFonts w:ascii="Helvetica" w:eastAsia="宋体" w:hAnsi="Helvetica" w:cs="Helvetica"/>
          <w:color w:val="000000"/>
          <w:kern w:val="0"/>
          <w:szCs w:val="21"/>
        </w:rPr>
        <w:t>（愚人码头注：</w:t>
      </w:r>
      <w:r w:rsidRPr="00E14618">
        <w:rPr>
          <w:rFonts w:ascii="Helvetica" w:eastAsia="宋体" w:hAnsi="Helvetica" w:cs="Helvetica"/>
          <w:color w:val="000000"/>
          <w:kern w:val="0"/>
          <w:szCs w:val="21"/>
        </w:rPr>
        <w:t>Underscore-contrib</w:t>
      </w:r>
      <w:r w:rsidRPr="00E14618">
        <w:rPr>
          <w:rFonts w:ascii="Helvetica" w:eastAsia="宋体" w:hAnsi="Helvetica" w:cs="Helvetica"/>
          <w:color w:val="000000"/>
          <w:kern w:val="0"/>
          <w:szCs w:val="21"/>
        </w:rPr>
        <w:t>是一个</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的代码贡献库）。</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该项目代码</w:t>
      </w:r>
      <w:hyperlink r:id="rId22" w:history="1">
        <w:r w:rsidRPr="00E14618">
          <w:rPr>
            <w:rFonts w:ascii="Helvetica" w:eastAsia="宋体" w:hAnsi="Helvetica" w:cs="Helvetica"/>
            <w:color w:val="444444"/>
            <w:kern w:val="0"/>
            <w:u w:val="single"/>
          </w:rPr>
          <w:t>托管在</w:t>
        </w:r>
        <w:r w:rsidRPr="00E14618">
          <w:rPr>
            <w:rFonts w:ascii="Helvetica" w:eastAsia="宋体" w:hAnsi="Helvetica" w:cs="Helvetica"/>
            <w:color w:val="444444"/>
            <w:kern w:val="0"/>
            <w:u w:val="single"/>
          </w:rPr>
          <w:t>GitHub</w:t>
        </w:r>
      </w:hyperlink>
      <w:r w:rsidRPr="00E14618">
        <w:rPr>
          <w:rFonts w:ascii="Helvetica" w:eastAsia="宋体" w:hAnsi="Helvetica" w:cs="Helvetica"/>
          <w:color w:val="000000"/>
          <w:kern w:val="0"/>
          <w:szCs w:val="21"/>
        </w:rPr>
        <w:t>上，你可以通过</w:t>
      </w:r>
      <w:hyperlink r:id="rId23" w:history="1">
        <w:r w:rsidRPr="00E14618">
          <w:rPr>
            <w:rFonts w:ascii="Helvetica" w:eastAsia="宋体" w:hAnsi="Helvetica" w:cs="Helvetica"/>
            <w:color w:val="444444"/>
            <w:kern w:val="0"/>
            <w:u w:val="single"/>
          </w:rPr>
          <w:t>issues</w:t>
        </w:r>
        <w:r w:rsidRPr="00E14618">
          <w:rPr>
            <w:rFonts w:ascii="Helvetica" w:eastAsia="宋体" w:hAnsi="Helvetica" w:cs="Helvetica"/>
            <w:color w:val="444444"/>
            <w:kern w:val="0"/>
            <w:u w:val="single"/>
          </w:rPr>
          <w:t>页</w:t>
        </w:r>
      </w:hyperlink>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Freenode</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#documentcloud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频道、发送</w:t>
      </w:r>
      <w:r w:rsidRPr="00E14618">
        <w:rPr>
          <w:rFonts w:ascii="Helvetica" w:eastAsia="宋体" w:hAnsi="Helvetica" w:cs="Helvetica"/>
          <w:color w:val="000000"/>
          <w:kern w:val="0"/>
          <w:szCs w:val="21"/>
        </w:rPr>
        <w:t>tweets</w:t>
      </w:r>
      <w:r w:rsidRPr="00E14618">
        <w:rPr>
          <w:rFonts w:ascii="Helvetica" w:eastAsia="宋体" w:hAnsi="Helvetica" w:cs="Helvetica"/>
          <w:color w:val="000000"/>
          <w:kern w:val="0"/>
          <w:szCs w:val="21"/>
        </w:rPr>
        <w:t>给</w:t>
      </w:r>
      <w:hyperlink r:id="rId24" w:history="1">
        <w:r w:rsidRPr="00E14618">
          <w:rPr>
            <w:rFonts w:ascii="Helvetica" w:eastAsia="宋体" w:hAnsi="Helvetica" w:cs="Helvetica"/>
            <w:color w:val="444444"/>
            <w:kern w:val="0"/>
            <w:u w:val="single"/>
          </w:rPr>
          <w:t>@documentcloud</w:t>
        </w:r>
      </w:hyperlink>
      <w:r w:rsidRPr="00E14618">
        <w:rPr>
          <w:rFonts w:ascii="Helvetica" w:eastAsia="宋体" w:hAnsi="Helvetica" w:cs="Helvetica"/>
          <w:color w:val="000000"/>
          <w:kern w:val="0"/>
          <w:szCs w:val="21"/>
        </w:rPr>
        <w:t>三个途径报告</w:t>
      </w:r>
      <w:r w:rsidRPr="00E14618">
        <w:rPr>
          <w:rFonts w:ascii="Helvetica" w:eastAsia="宋体" w:hAnsi="Helvetica" w:cs="Helvetica"/>
          <w:color w:val="000000"/>
          <w:kern w:val="0"/>
          <w:szCs w:val="21"/>
        </w:rPr>
        <w:t>bug</w:t>
      </w:r>
      <w:r w:rsidRPr="00E14618">
        <w:rPr>
          <w:rFonts w:ascii="Helvetica" w:eastAsia="宋体" w:hAnsi="Helvetica" w:cs="Helvetica"/>
          <w:color w:val="000000"/>
          <w:kern w:val="0"/>
          <w:szCs w:val="21"/>
        </w:rPr>
        <w:t>以及参与特性讨论。</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i/>
          <w:iCs/>
          <w:color w:val="000000"/>
          <w:kern w:val="0"/>
          <w:szCs w:val="21"/>
        </w:rPr>
        <w:t>Underscore</w:t>
      </w:r>
      <w:r w:rsidRPr="00E14618">
        <w:rPr>
          <w:rFonts w:ascii="Helvetica" w:eastAsia="宋体" w:hAnsi="Helvetica" w:cs="Helvetica"/>
          <w:i/>
          <w:iCs/>
          <w:color w:val="000000"/>
          <w:kern w:val="0"/>
          <w:szCs w:val="21"/>
        </w:rPr>
        <w:t>是</w:t>
      </w:r>
      <w:hyperlink r:id="rId25" w:history="1">
        <w:r w:rsidRPr="00E14618">
          <w:rPr>
            <w:rFonts w:ascii="Helvetica" w:eastAsia="宋体" w:hAnsi="Helvetica" w:cs="Helvetica"/>
            <w:i/>
            <w:iCs/>
            <w:color w:val="444444"/>
            <w:kern w:val="0"/>
            <w:u w:val="single"/>
          </w:rPr>
          <w:t>DocumentCloud</w:t>
        </w:r>
      </w:hyperlink>
      <w:r w:rsidRPr="00E14618">
        <w:rPr>
          <w:rFonts w:ascii="Helvetica" w:eastAsia="宋体" w:hAnsi="Helvetica" w:cs="Helvetica"/>
          <w:i/>
          <w:iCs/>
          <w:color w:val="000000"/>
          <w:kern w:val="0"/>
          <w:szCs w:val="21"/>
        </w:rPr>
        <w:t>的一个开源组件。</w:t>
      </w:r>
    </w:p>
    <w:p w:rsidR="00E14618" w:rsidRPr="00E14618" w:rsidRDefault="00E14618" w:rsidP="00E14618">
      <w:pPr>
        <w:widowControl/>
        <w:spacing w:before="100" w:beforeAutospacing="1" w:after="100" w:afterAutospacing="1"/>
        <w:jc w:val="left"/>
        <w:outlineLvl w:val="1"/>
        <w:rPr>
          <w:rFonts w:ascii="Helvetica" w:eastAsia="宋体" w:hAnsi="Helvetica" w:cs="Helvetica"/>
          <w:b/>
          <w:bCs/>
          <w:color w:val="000000"/>
          <w:kern w:val="0"/>
          <w:sz w:val="30"/>
          <w:szCs w:val="30"/>
        </w:rPr>
      </w:pPr>
      <w:r w:rsidRPr="00E14618">
        <w:rPr>
          <w:rFonts w:ascii="Helvetica" w:eastAsia="宋体" w:hAnsi="Helvetica" w:cs="Helvetica"/>
          <w:b/>
          <w:bCs/>
          <w:color w:val="000000"/>
          <w:kern w:val="0"/>
          <w:sz w:val="30"/>
          <w:szCs w:val="30"/>
        </w:rPr>
        <w:t>下载</w:t>
      </w:r>
      <w:r w:rsidRPr="00E14618">
        <w:rPr>
          <w:rFonts w:ascii="Helvetica" w:eastAsia="宋体" w:hAnsi="Helvetica" w:cs="Helvetica"/>
          <w:b/>
          <w:bCs/>
          <w:color w:val="000000"/>
          <w:kern w:val="0"/>
          <w:sz w:val="30"/>
          <w:szCs w:val="30"/>
        </w:rPr>
        <w:t> </w:t>
      </w:r>
      <w:r w:rsidRPr="00E14618">
        <w:rPr>
          <w:rFonts w:ascii="Helvetica" w:eastAsia="宋体" w:hAnsi="Helvetica" w:cs="Helvetica"/>
          <w:b/>
          <w:bCs/>
          <w:i/>
          <w:iCs/>
          <w:color w:val="000000"/>
          <w:kern w:val="0"/>
          <w:sz w:val="18"/>
          <w:szCs w:val="18"/>
        </w:rPr>
        <w:t>(</w:t>
      </w:r>
      <w:r w:rsidRPr="00E14618">
        <w:rPr>
          <w:rFonts w:ascii="Helvetica" w:eastAsia="宋体" w:hAnsi="Helvetica" w:cs="Helvetica"/>
          <w:b/>
          <w:bCs/>
          <w:i/>
          <w:iCs/>
          <w:color w:val="000000"/>
          <w:kern w:val="0"/>
          <w:sz w:val="18"/>
          <w:szCs w:val="18"/>
        </w:rPr>
        <w:t>右键另存为</w:t>
      </w:r>
      <w:r w:rsidRPr="00E14618">
        <w:rPr>
          <w:rFonts w:ascii="Helvetica" w:eastAsia="宋体" w:hAnsi="Helvetica" w:cs="Helvetica"/>
          <w:b/>
          <w:bCs/>
          <w:i/>
          <w:iCs/>
          <w:color w:val="000000"/>
          <w:kern w:val="0"/>
          <w:sz w:val="18"/>
          <w:szCs w:val="18"/>
        </w:rPr>
        <w:t>)</w:t>
      </w:r>
    </w:p>
    <w:tbl>
      <w:tblPr>
        <w:tblW w:w="0" w:type="auto"/>
        <w:tblCellSpacing w:w="15" w:type="dxa"/>
        <w:tblCellMar>
          <w:left w:w="0" w:type="dxa"/>
          <w:right w:w="0" w:type="dxa"/>
        </w:tblCellMar>
        <w:tblLook w:val="04A0"/>
      </w:tblPr>
      <w:tblGrid>
        <w:gridCol w:w="1765"/>
        <w:gridCol w:w="6781"/>
      </w:tblGrid>
      <w:tr w:rsidR="00E14618" w:rsidRPr="00E14618" w:rsidTr="00E14618">
        <w:trPr>
          <w:tblCellSpacing w:w="15" w:type="dxa"/>
        </w:trPr>
        <w:tc>
          <w:tcPr>
            <w:tcW w:w="0" w:type="auto"/>
            <w:tcMar>
              <w:top w:w="30" w:type="dxa"/>
              <w:left w:w="0" w:type="dxa"/>
              <w:bottom w:w="30" w:type="dxa"/>
              <w:right w:w="180" w:type="dxa"/>
            </w:tcMar>
            <w:vAlign w:val="center"/>
            <w:hideMark/>
          </w:tcPr>
          <w:p w:rsidR="00E14618" w:rsidRPr="00E14618" w:rsidRDefault="00E14618" w:rsidP="00E14618">
            <w:pPr>
              <w:widowControl/>
              <w:jc w:val="left"/>
              <w:rPr>
                <w:rFonts w:ascii="宋体" w:eastAsia="宋体" w:hAnsi="宋体" w:cs="宋体"/>
                <w:kern w:val="0"/>
                <w:sz w:val="24"/>
                <w:szCs w:val="24"/>
              </w:rPr>
            </w:pPr>
            <w:hyperlink r:id="rId26" w:history="1">
              <w:r w:rsidRPr="00E14618">
                <w:rPr>
                  <w:rFonts w:ascii="宋体" w:eastAsia="宋体" w:hAnsi="宋体" w:cs="宋体"/>
                  <w:color w:val="444444"/>
                  <w:kern w:val="0"/>
                  <w:sz w:val="24"/>
                  <w:szCs w:val="24"/>
                  <w:u w:val="single"/>
                </w:rPr>
                <w:t>开发版 (1.8.2)</w:t>
              </w:r>
            </w:hyperlink>
          </w:p>
        </w:tc>
        <w:tc>
          <w:tcPr>
            <w:tcW w:w="0" w:type="auto"/>
            <w:tcMar>
              <w:top w:w="30" w:type="dxa"/>
              <w:left w:w="0" w:type="dxa"/>
              <w:bottom w:w="30" w:type="dxa"/>
              <w:right w:w="180" w:type="dxa"/>
            </w:tcMar>
            <w:vAlign w:val="center"/>
            <w:hideMark/>
          </w:tcPr>
          <w:p w:rsidR="00E14618" w:rsidRPr="00E14618" w:rsidRDefault="00E14618" w:rsidP="00E14618">
            <w:pPr>
              <w:widowControl/>
              <w:jc w:val="left"/>
              <w:rPr>
                <w:rFonts w:ascii="宋体" w:eastAsia="宋体" w:hAnsi="宋体" w:cs="宋体"/>
                <w:kern w:val="0"/>
                <w:sz w:val="24"/>
                <w:szCs w:val="24"/>
              </w:rPr>
            </w:pPr>
            <w:r w:rsidRPr="00E14618">
              <w:rPr>
                <w:rFonts w:ascii="宋体" w:eastAsia="宋体" w:hAnsi="宋体" w:cs="宋体"/>
                <w:i/>
                <w:iCs/>
                <w:kern w:val="0"/>
                <w:sz w:val="24"/>
                <w:szCs w:val="24"/>
              </w:rPr>
              <w:t>51kb, 未压缩版, 含大量注释</w:t>
            </w:r>
          </w:p>
        </w:tc>
      </w:tr>
      <w:tr w:rsidR="00E14618" w:rsidRPr="00E14618" w:rsidTr="00E14618">
        <w:trPr>
          <w:tblCellSpacing w:w="15" w:type="dxa"/>
        </w:trPr>
        <w:tc>
          <w:tcPr>
            <w:tcW w:w="0" w:type="auto"/>
            <w:tcMar>
              <w:top w:w="30" w:type="dxa"/>
              <w:left w:w="0" w:type="dxa"/>
              <w:bottom w:w="30" w:type="dxa"/>
              <w:right w:w="180" w:type="dxa"/>
            </w:tcMar>
            <w:vAlign w:val="center"/>
            <w:hideMark/>
          </w:tcPr>
          <w:p w:rsidR="00E14618" w:rsidRPr="00E14618" w:rsidRDefault="00E14618" w:rsidP="00E14618">
            <w:pPr>
              <w:widowControl/>
              <w:jc w:val="left"/>
              <w:rPr>
                <w:rFonts w:ascii="宋体" w:eastAsia="宋体" w:hAnsi="宋体" w:cs="宋体"/>
                <w:kern w:val="0"/>
                <w:sz w:val="24"/>
                <w:szCs w:val="24"/>
              </w:rPr>
            </w:pPr>
            <w:hyperlink r:id="rId27" w:history="1">
              <w:r w:rsidRPr="00E14618">
                <w:rPr>
                  <w:rFonts w:ascii="宋体" w:eastAsia="宋体" w:hAnsi="宋体" w:cs="宋体"/>
                  <w:color w:val="444444"/>
                  <w:kern w:val="0"/>
                  <w:sz w:val="24"/>
                  <w:szCs w:val="24"/>
                  <w:u w:val="single"/>
                </w:rPr>
                <w:t>生产版 (1.8.2)</w:t>
              </w:r>
            </w:hyperlink>
          </w:p>
        </w:tc>
        <w:tc>
          <w:tcPr>
            <w:tcW w:w="0" w:type="auto"/>
            <w:tcMar>
              <w:top w:w="30" w:type="dxa"/>
              <w:left w:w="0" w:type="dxa"/>
              <w:bottom w:w="30" w:type="dxa"/>
              <w:right w:w="180" w:type="dxa"/>
            </w:tcMar>
            <w:vAlign w:val="center"/>
            <w:hideMark/>
          </w:tcPr>
          <w:p w:rsidR="00E14618" w:rsidRPr="00E14618" w:rsidRDefault="00E14618" w:rsidP="00E14618">
            <w:pPr>
              <w:widowControl/>
              <w:jc w:val="left"/>
              <w:rPr>
                <w:rFonts w:ascii="宋体" w:eastAsia="宋体" w:hAnsi="宋体" w:cs="宋体"/>
                <w:kern w:val="0"/>
                <w:sz w:val="24"/>
                <w:szCs w:val="24"/>
              </w:rPr>
            </w:pPr>
            <w:r w:rsidRPr="00E14618">
              <w:rPr>
                <w:rFonts w:ascii="宋体" w:eastAsia="宋体" w:hAnsi="宋体" w:cs="宋体"/>
                <w:i/>
                <w:iCs/>
                <w:kern w:val="0"/>
                <w:sz w:val="24"/>
                <w:szCs w:val="24"/>
              </w:rPr>
              <w:t>5.7kb, 最简化并用Gzip压缩</w:t>
            </w:r>
            <w:r w:rsidRPr="00E14618">
              <w:rPr>
                <w:rFonts w:ascii="宋体" w:eastAsia="宋体" w:hAnsi="宋体" w:cs="宋体"/>
                <w:kern w:val="0"/>
                <w:sz w:val="24"/>
                <w:szCs w:val="24"/>
              </w:rPr>
              <w:t>  </w:t>
            </w:r>
            <w:r w:rsidRPr="00E14618">
              <w:rPr>
                <w:rFonts w:ascii="宋体" w:eastAsia="宋体" w:hAnsi="宋体" w:cs="宋体"/>
                <w:kern w:val="0"/>
                <w:sz w:val="20"/>
                <w:szCs w:val="20"/>
              </w:rPr>
              <w:t>(</w:t>
            </w:r>
            <w:hyperlink r:id="rId28" w:history="1">
              <w:r w:rsidRPr="00E14618">
                <w:rPr>
                  <w:rFonts w:ascii="宋体" w:eastAsia="宋体" w:hAnsi="宋体" w:cs="宋体"/>
                  <w:color w:val="444444"/>
                  <w:kern w:val="0"/>
                  <w:sz w:val="20"/>
                  <w:u w:val="single"/>
                </w:rPr>
                <w:t>Source Map</w:t>
              </w:r>
            </w:hyperlink>
            <w:r w:rsidRPr="00E14618">
              <w:rPr>
                <w:rFonts w:ascii="宋体" w:eastAsia="宋体" w:hAnsi="宋体" w:cs="宋体"/>
                <w:kern w:val="0"/>
                <w:sz w:val="20"/>
                <w:szCs w:val="20"/>
              </w:rPr>
              <w:t>)</w:t>
            </w:r>
          </w:p>
        </w:tc>
      </w:tr>
      <w:tr w:rsidR="00E14618" w:rsidRPr="00E14618" w:rsidTr="00E14618">
        <w:trPr>
          <w:tblCellSpacing w:w="15" w:type="dxa"/>
        </w:trPr>
        <w:tc>
          <w:tcPr>
            <w:tcW w:w="0" w:type="auto"/>
            <w:gridSpan w:val="2"/>
            <w:tcMar>
              <w:top w:w="30" w:type="dxa"/>
              <w:left w:w="0" w:type="dxa"/>
              <w:bottom w:w="30" w:type="dxa"/>
              <w:right w:w="180" w:type="dxa"/>
            </w:tcMar>
            <w:vAlign w:val="center"/>
            <w:hideMark/>
          </w:tcPr>
          <w:p w:rsidR="00E14618" w:rsidRPr="00E14618" w:rsidRDefault="00E14618" w:rsidP="00E14618">
            <w:pPr>
              <w:widowControl/>
              <w:jc w:val="left"/>
              <w:rPr>
                <w:rFonts w:ascii="宋体" w:eastAsia="宋体" w:hAnsi="宋体" w:cs="宋体"/>
                <w:kern w:val="0"/>
                <w:sz w:val="24"/>
                <w:szCs w:val="24"/>
              </w:rPr>
            </w:pPr>
          </w:p>
        </w:tc>
      </w:tr>
      <w:tr w:rsidR="00E14618" w:rsidRPr="00E14618" w:rsidTr="00E14618">
        <w:trPr>
          <w:tblCellSpacing w:w="15" w:type="dxa"/>
        </w:trPr>
        <w:tc>
          <w:tcPr>
            <w:tcW w:w="0" w:type="auto"/>
            <w:tcMar>
              <w:top w:w="30" w:type="dxa"/>
              <w:left w:w="0" w:type="dxa"/>
              <w:bottom w:w="30" w:type="dxa"/>
              <w:right w:w="180" w:type="dxa"/>
            </w:tcMar>
            <w:vAlign w:val="center"/>
            <w:hideMark/>
          </w:tcPr>
          <w:p w:rsidR="00E14618" w:rsidRPr="00E14618" w:rsidRDefault="00E14618" w:rsidP="00E14618">
            <w:pPr>
              <w:widowControl/>
              <w:jc w:val="left"/>
              <w:rPr>
                <w:rFonts w:ascii="宋体" w:eastAsia="宋体" w:hAnsi="宋体" w:cs="宋体"/>
                <w:kern w:val="0"/>
                <w:sz w:val="24"/>
                <w:szCs w:val="24"/>
              </w:rPr>
            </w:pPr>
            <w:hyperlink r:id="rId29" w:history="1">
              <w:r w:rsidRPr="00E14618">
                <w:rPr>
                  <w:rFonts w:ascii="宋体" w:eastAsia="宋体" w:hAnsi="宋体" w:cs="宋体"/>
                  <w:color w:val="444444"/>
                  <w:kern w:val="0"/>
                  <w:sz w:val="24"/>
                  <w:szCs w:val="24"/>
                  <w:u w:val="single"/>
                </w:rPr>
                <w:t>不稳定版</w:t>
              </w:r>
            </w:hyperlink>
          </w:p>
        </w:tc>
        <w:tc>
          <w:tcPr>
            <w:tcW w:w="0" w:type="auto"/>
            <w:tcMar>
              <w:top w:w="30" w:type="dxa"/>
              <w:left w:w="0" w:type="dxa"/>
              <w:bottom w:w="30" w:type="dxa"/>
              <w:right w:w="180" w:type="dxa"/>
            </w:tcMar>
            <w:vAlign w:val="center"/>
            <w:hideMark/>
          </w:tcPr>
          <w:p w:rsidR="00E14618" w:rsidRPr="00E14618" w:rsidRDefault="00E14618" w:rsidP="00E14618">
            <w:pPr>
              <w:widowControl/>
              <w:jc w:val="left"/>
              <w:rPr>
                <w:rFonts w:ascii="宋体" w:eastAsia="宋体" w:hAnsi="宋体" w:cs="宋体"/>
                <w:kern w:val="0"/>
                <w:sz w:val="24"/>
                <w:szCs w:val="24"/>
              </w:rPr>
            </w:pPr>
            <w:proofErr w:type="gramStart"/>
            <w:r w:rsidRPr="00E14618">
              <w:rPr>
                <w:rFonts w:ascii="宋体" w:eastAsia="宋体" w:hAnsi="宋体" w:cs="宋体"/>
                <w:i/>
                <w:iCs/>
                <w:kern w:val="0"/>
                <w:sz w:val="24"/>
                <w:szCs w:val="24"/>
              </w:rPr>
              <w:t>未发布</w:t>
            </w:r>
            <w:proofErr w:type="gramEnd"/>
            <w:r w:rsidRPr="00E14618">
              <w:rPr>
                <w:rFonts w:ascii="宋体" w:eastAsia="宋体" w:hAnsi="宋体" w:cs="宋体"/>
                <w:i/>
                <w:iCs/>
                <w:kern w:val="0"/>
                <w:sz w:val="24"/>
                <w:szCs w:val="24"/>
              </w:rPr>
              <w:t>版本, 当前开发中的 </w:t>
            </w:r>
            <w:r w:rsidRPr="00E14618">
              <w:rPr>
                <w:rFonts w:ascii="Consolas" w:eastAsia="宋体" w:hAnsi="Consolas" w:cs="宋体"/>
                <w:kern w:val="0"/>
                <w:sz w:val="18"/>
              </w:rPr>
              <w:t>master</w:t>
            </w:r>
            <w:r w:rsidRPr="00E14618">
              <w:rPr>
                <w:rFonts w:ascii="宋体" w:eastAsia="宋体" w:hAnsi="宋体" w:cs="宋体"/>
                <w:i/>
                <w:iCs/>
                <w:kern w:val="0"/>
                <w:sz w:val="24"/>
                <w:szCs w:val="24"/>
              </w:rPr>
              <w:t> 分支, 如果使用此版本, 风险自负</w:t>
            </w:r>
          </w:p>
        </w:tc>
      </w:tr>
    </w:tbl>
    <w:p w:rsidR="00E14618" w:rsidRPr="00E14618" w:rsidRDefault="00E14618" w:rsidP="00E14618">
      <w:pPr>
        <w:widowControl/>
        <w:spacing w:before="100" w:beforeAutospacing="1" w:after="100" w:afterAutospacing="1"/>
        <w:jc w:val="left"/>
        <w:outlineLvl w:val="1"/>
        <w:rPr>
          <w:rFonts w:ascii="Helvetica" w:eastAsia="宋体" w:hAnsi="Helvetica" w:cs="Helvetica"/>
          <w:b/>
          <w:bCs/>
          <w:color w:val="000000"/>
          <w:kern w:val="0"/>
          <w:sz w:val="30"/>
          <w:szCs w:val="30"/>
        </w:rPr>
      </w:pPr>
      <w:r w:rsidRPr="00E14618">
        <w:rPr>
          <w:rFonts w:ascii="Helvetica" w:eastAsia="宋体" w:hAnsi="Helvetica" w:cs="Helvetica"/>
          <w:b/>
          <w:bCs/>
          <w:color w:val="000000"/>
          <w:kern w:val="0"/>
          <w:sz w:val="30"/>
          <w:szCs w:val="30"/>
        </w:rPr>
        <w:t>安装</w:t>
      </w:r>
    </w:p>
    <w:p w:rsidR="00E14618" w:rsidRPr="00E14618" w:rsidRDefault="00E14618" w:rsidP="007C593B">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b/>
          <w:bCs/>
          <w:color w:val="000000"/>
          <w:kern w:val="0"/>
          <w:szCs w:val="21"/>
        </w:rPr>
        <w:lastRenderedPageBreak/>
        <w:t>Node.js</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npm install underscore</w:t>
      </w:r>
    </w:p>
    <w:p w:rsidR="00E14618" w:rsidRPr="00E14618" w:rsidRDefault="00E14618" w:rsidP="007C593B">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b/>
          <w:bCs/>
          <w:color w:val="000000"/>
          <w:kern w:val="0"/>
          <w:szCs w:val="21"/>
        </w:rPr>
        <w:t>Meteor.js</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meteor add underscore</w:t>
      </w:r>
    </w:p>
    <w:p w:rsidR="00E14618" w:rsidRPr="00E14618" w:rsidRDefault="00E14618" w:rsidP="007C593B">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b/>
          <w:bCs/>
          <w:color w:val="000000"/>
          <w:kern w:val="0"/>
          <w:szCs w:val="21"/>
        </w:rPr>
        <w:t>Require.js</w:t>
      </w:r>
      <w:r w:rsidRPr="00E14618">
        <w:rPr>
          <w:rFonts w:ascii="Helvetica" w:eastAsia="宋体" w:hAnsi="Helvetica" w:cs="Helvetica"/>
          <w:color w:val="000000"/>
          <w:kern w:val="0"/>
          <w:szCs w:val="21"/>
        </w:rPr>
        <w:t> </w:t>
      </w:r>
      <w:proofErr w:type="gramStart"/>
      <w:r w:rsidRPr="00E14618">
        <w:rPr>
          <w:rFonts w:ascii="Consolas" w:eastAsia="宋体" w:hAnsi="Consolas" w:cs="宋体"/>
          <w:color w:val="000000"/>
          <w:kern w:val="0"/>
          <w:sz w:val="18"/>
        </w:rPr>
        <w:t>require(</w:t>
      </w:r>
      <w:proofErr w:type="gramEnd"/>
      <w:r w:rsidRPr="00E14618">
        <w:rPr>
          <w:rFonts w:ascii="Consolas" w:eastAsia="宋体" w:hAnsi="Consolas" w:cs="宋体"/>
          <w:color w:val="000000"/>
          <w:kern w:val="0"/>
          <w:sz w:val="18"/>
        </w:rPr>
        <w:t>["underscore"], ...</w:t>
      </w:r>
    </w:p>
    <w:p w:rsidR="00E14618" w:rsidRPr="00E14618" w:rsidRDefault="00E14618" w:rsidP="007C593B">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b/>
          <w:bCs/>
          <w:color w:val="000000"/>
          <w:kern w:val="0"/>
          <w:szCs w:val="21"/>
        </w:rPr>
        <w:t>Bower</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bower install underscore</w:t>
      </w:r>
    </w:p>
    <w:p w:rsidR="00E14618" w:rsidRPr="00E14618" w:rsidRDefault="00E14618" w:rsidP="007C593B">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b/>
          <w:bCs/>
          <w:color w:val="000000"/>
          <w:kern w:val="0"/>
          <w:szCs w:val="21"/>
        </w:rPr>
        <w:t>Component</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component install jashkenas/underscore</w:t>
      </w:r>
    </w:p>
    <w:p w:rsidR="00E14618" w:rsidRPr="00E14618" w:rsidRDefault="00E14618" w:rsidP="00E14618">
      <w:pPr>
        <w:widowControl/>
        <w:spacing w:before="100" w:beforeAutospacing="1" w:after="100" w:afterAutospacing="1"/>
        <w:jc w:val="left"/>
        <w:outlineLvl w:val="1"/>
        <w:rPr>
          <w:rFonts w:ascii="Helvetica" w:eastAsia="宋体" w:hAnsi="Helvetica" w:cs="Helvetica"/>
          <w:b/>
          <w:bCs/>
          <w:color w:val="000000"/>
          <w:kern w:val="0"/>
          <w:sz w:val="30"/>
          <w:szCs w:val="30"/>
        </w:rPr>
      </w:pPr>
      <w:r w:rsidRPr="00E14618">
        <w:rPr>
          <w:rFonts w:ascii="Helvetica" w:eastAsia="宋体" w:hAnsi="Helvetica" w:cs="Helvetica"/>
          <w:b/>
          <w:bCs/>
          <w:color w:val="000000"/>
          <w:kern w:val="0"/>
          <w:sz w:val="30"/>
          <w:szCs w:val="30"/>
        </w:rPr>
        <w:t>集合函数</w:t>
      </w:r>
      <w:r w:rsidRPr="00E14618">
        <w:rPr>
          <w:rFonts w:ascii="Helvetica" w:eastAsia="宋体" w:hAnsi="Helvetica" w:cs="Helvetica"/>
          <w:b/>
          <w:bCs/>
          <w:color w:val="000000"/>
          <w:kern w:val="0"/>
          <w:sz w:val="30"/>
          <w:szCs w:val="30"/>
        </w:rPr>
        <w:t xml:space="preserve"> (</w:t>
      </w:r>
      <w:r w:rsidRPr="00E14618">
        <w:rPr>
          <w:rFonts w:ascii="Helvetica" w:eastAsia="宋体" w:hAnsi="Helvetica" w:cs="Helvetica"/>
          <w:b/>
          <w:bCs/>
          <w:color w:val="000000"/>
          <w:kern w:val="0"/>
          <w:sz w:val="30"/>
          <w:szCs w:val="30"/>
        </w:rPr>
        <w:t>数组</w:t>
      </w:r>
      <w:r w:rsidRPr="00E14618">
        <w:rPr>
          <w:rFonts w:ascii="Helvetica" w:eastAsia="宋体" w:hAnsi="Helvetica" w:cs="Helvetica"/>
          <w:b/>
          <w:bCs/>
          <w:color w:val="000000"/>
          <w:kern w:val="0"/>
          <w:sz w:val="30"/>
          <w:szCs w:val="30"/>
        </w:rPr>
        <w:t xml:space="preserve"> </w:t>
      </w:r>
      <w:r w:rsidRPr="00E14618">
        <w:rPr>
          <w:rFonts w:ascii="Helvetica" w:eastAsia="宋体" w:hAnsi="Helvetica" w:cs="Helvetica"/>
          <w:b/>
          <w:bCs/>
          <w:color w:val="000000"/>
          <w:kern w:val="0"/>
          <w:sz w:val="30"/>
          <w:szCs w:val="30"/>
        </w:rPr>
        <w:t>或对象</w:t>
      </w:r>
      <w:r w:rsidRPr="00E14618">
        <w:rPr>
          <w:rFonts w:ascii="Helvetica" w:eastAsia="宋体" w:hAnsi="Helvetica" w:cs="Helvetica"/>
          <w:b/>
          <w:bCs/>
          <w:color w:val="000000"/>
          <w:kern w:val="0"/>
          <w:sz w:val="30"/>
          <w:szCs w:val="30"/>
        </w:rPr>
        <w:t>)</w:t>
      </w:r>
    </w:p>
    <w:p w:rsidR="00672772" w:rsidRPr="00672772" w:rsidRDefault="00E14618" w:rsidP="00672772">
      <w:pPr>
        <w:pStyle w:val="3"/>
        <w:rPr>
          <w:rFonts w:hint="eastAsia"/>
        </w:rPr>
      </w:pPr>
      <w:proofErr w:type="gramStart"/>
      <w:r w:rsidRPr="00672772">
        <w:t>each</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.each(list, iteratee, [context])</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forEach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遍历</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中的所有元素，按顺序用遍历输出每个元素。如果传递了</w:t>
      </w:r>
      <w:r w:rsidRPr="00E14618">
        <w:rPr>
          <w:rFonts w:ascii="Helvetica" w:eastAsia="宋体" w:hAnsi="Helvetica" w:cs="Helvetica"/>
          <w:b/>
          <w:bCs/>
          <w:color w:val="000000"/>
          <w:kern w:val="0"/>
          <w:szCs w:val="21"/>
        </w:rPr>
        <w:t>context</w:t>
      </w:r>
      <w:r w:rsidRPr="00E14618">
        <w:rPr>
          <w:rFonts w:ascii="Helvetica" w:eastAsia="宋体" w:hAnsi="Helvetica" w:cs="Helvetica"/>
          <w:color w:val="000000"/>
          <w:kern w:val="0"/>
          <w:szCs w:val="21"/>
        </w:rPr>
        <w:t>参数，则把</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绑定到</w:t>
      </w:r>
      <w:r w:rsidRPr="00E14618">
        <w:rPr>
          <w:rFonts w:ascii="Helvetica" w:eastAsia="宋体" w:hAnsi="Helvetica" w:cs="Helvetica"/>
          <w:b/>
          <w:bCs/>
          <w:color w:val="000000"/>
          <w:kern w:val="0"/>
          <w:szCs w:val="21"/>
        </w:rPr>
        <w:t>context</w:t>
      </w:r>
      <w:r w:rsidRPr="00E14618">
        <w:rPr>
          <w:rFonts w:ascii="Helvetica" w:eastAsia="宋体" w:hAnsi="Helvetica" w:cs="Helvetica"/>
          <w:color w:val="000000"/>
          <w:kern w:val="0"/>
          <w:szCs w:val="21"/>
        </w:rPr>
        <w:t>对象上。每次调用</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都会传递三个参数：</w:t>
      </w:r>
      <w:r w:rsidRPr="00E14618">
        <w:rPr>
          <w:rFonts w:ascii="Consolas" w:eastAsia="宋体" w:hAnsi="Consolas" w:cs="宋体"/>
          <w:color w:val="000000"/>
          <w:kern w:val="0"/>
          <w:sz w:val="18"/>
        </w:rPr>
        <w:t>(element, index, list)</w:t>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是个</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对象，</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的参数是</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(value, key, list)</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以方便链式调用。（愚人码头注：如果存在原生的</w:t>
      </w:r>
      <w:r w:rsidRPr="00E14618">
        <w:rPr>
          <w:rFonts w:ascii="Helvetica" w:eastAsia="宋体" w:hAnsi="Helvetica" w:cs="Helvetica"/>
          <w:b/>
          <w:bCs/>
          <w:color w:val="000000"/>
          <w:kern w:val="0"/>
          <w:szCs w:val="21"/>
        </w:rPr>
        <w:t>forEach</w:t>
      </w:r>
      <w:r w:rsidRPr="00E14618">
        <w:rPr>
          <w:rFonts w:ascii="Helvetica" w:eastAsia="宋体" w:hAnsi="Helvetica" w:cs="Helvetica"/>
          <w:color w:val="000000"/>
          <w:kern w:val="0"/>
          <w:szCs w:val="21"/>
        </w:rPr>
        <w:t>方法，</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就使用它代替。）</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each(</w:t>
      </w:r>
      <w:proofErr w:type="gramEnd"/>
      <w:r w:rsidRPr="00E14618">
        <w:rPr>
          <w:rFonts w:ascii="Consolas" w:eastAsia="宋体" w:hAnsi="Consolas" w:cs="宋体"/>
          <w:color w:val="000000"/>
          <w:kern w:val="0"/>
          <w:sz w:val="18"/>
          <w:szCs w:val="18"/>
        </w:rPr>
        <w:t>[1, 2, 3], alert);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alerts each number in turn...</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each(</w:t>
      </w:r>
      <w:proofErr w:type="gramEnd"/>
      <w:r w:rsidRPr="00E14618">
        <w:rPr>
          <w:rFonts w:ascii="Consolas" w:eastAsia="宋体" w:hAnsi="Consolas" w:cs="宋体"/>
          <w:color w:val="000000"/>
          <w:kern w:val="0"/>
          <w:sz w:val="18"/>
          <w:szCs w:val="18"/>
        </w:rPr>
        <w:t>{one: 1, two: 2, three: 3}, alert);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alerts each number value in turn...</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i/>
          <w:iCs/>
          <w:color w:val="000000"/>
          <w:kern w:val="0"/>
          <w:szCs w:val="21"/>
        </w:rPr>
        <w:t>注意：集合函数能在数组，对象，和类数组对象，比如</w:t>
      </w:r>
      <w:r w:rsidRPr="00E14618">
        <w:rPr>
          <w:rFonts w:ascii="Consolas" w:eastAsia="宋体" w:hAnsi="Consolas" w:cs="宋体"/>
          <w:color w:val="000000"/>
          <w:kern w:val="0"/>
          <w:sz w:val="18"/>
        </w:rPr>
        <w:t>arguments</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NodeList</w:t>
      </w:r>
      <w:r w:rsidRPr="00E14618">
        <w:rPr>
          <w:rFonts w:ascii="Helvetica" w:eastAsia="宋体" w:hAnsi="Helvetica" w:cs="Helvetica"/>
          <w:i/>
          <w:iCs/>
          <w:color w:val="000000"/>
          <w:kern w:val="0"/>
          <w:szCs w:val="21"/>
        </w:rPr>
        <w:t>和类似的数据类型上正常工作。</w:t>
      </w:r>
      <w:r w:rsidRPr="00E14618">
        <w:rPr>
          <w:rFonts w:ascii="Helvetica" w:eastAsia="宋体" w:hAnsi="Helvetica" w:cs="Helvetica"/>
          <w:i/>
          <w:iCs/>
          <w:color w:val="000000"/>
          <w:kern w:val="0"/>
          <w:szCs w:val="21"/>
        </w:rPr>
        <w:t xml:space="preserve"> </w:t>
      </w:r>
      <w:r w:rsidRPr="00E14618">
        <w:rPr>
          <w:rFonts w:ascii="Helvetica" w:eastAsia="宋体" w:hAnsi="Helvetica" w:cs="Helvetica"/>
          <w:i/>
          <w:iCs/>
          <w:color w:val="000000"/>
          <w:kern w:val="0"/>
          <w:szCs w:val="21"/>
        </w:rPr>
        <w:t>但是它通过</w:t>
      </w:r>
      <w:hyperlink r:id="rId30" w:tgtFrame="_blank" w:history="1">
        <w:r w:rsidRPr="00E14618">
          <w:rPr>
            <w:rFonts w:ascii="Helvetica" w:eastAsia="宋体" w:hAnsi="Helvetica" w:cs="Helvetica"/>
            <w:i/>
            <w:iCs/>
            <w:color w:val="444444"/>
            <w:kern w:val="0"/>
            <w:u w:val="single"/>
          </w:rPr>
          <w:t>鸭子类型</w:t>
        </w:r>
      </w:hyperlink>
      <w:r w:rsidRPr="00E14618">
        <w:rPr>
          <w:rFonts w:ascii="Helvetica" w:eastAsia="宋体" w:hAnsi="Helvetica" w:cs="Helvetica"/>
          <w:i/>
          <w:iCs/>
          <w:color w:val="000000"/>
          <w:kern w:val="0"/>
          <w:szCs w:val="21"/>
        </w:rPr>
        <w:t>工作，所以要避免传递一个不固定</w:t>
      </w:r>
      <w:r w:rsidRPr="00E14618">
        <w:rPr>
          <w:rFonts w:ascii="Consolas" w:eastAsia="宋体" w:hAnsi="Consolas" w:cs="宋体"/>
          <w:color w:val="000000"/>
          <w:kern w:val="0"/>
          <w:sz w:val="18"/>
        </w:rPr>
        <w:t>length</w:t>
      </w:r>
      <w:r w:rsidRPr="00E14618">
        <w:rPr>
          <w:rFonts w:ascii="Helvetica" w:eastAsia="宋体" w:hAnsi="Helvetica" w:cs="Helvetica"/>
          <w:i/>
          <w:iCs/>
          <w:color w:val="000000"/>
          <w:kern w:val="0"/>
          <w:szCs w:val="21"/>
        </w:rPr>
        <w:t>属性的对象（愚人码头注：对象或数组的长度（</w:t>
      </w:r>
      <w:r w:rsidRPr="00E14618">
        <w:rPr>
          <w:rFonts w:ascii="Helvetica" w:eastAsia="宋体" w:hAnsi="Helvetica" w:cs="Helvetica"/>
          <w:i/>
          <w:iCs/>
          <w:color w:val="000000"/>
          <w:kern w:val="0"/>
          <w:szCs w:val="21"/>
        </w:rPr>
        <w:t>length</w:t>
      </w:r>
      <w:r w:rsidRPr="00E14618">
        <w:rPr>
          <w:rFonts w:ascii="Helvetica" w:eastAsia="宋体" w:hAnsi="Helvetica" w:cs="Helvetica"/>
          <w:i/>
          <w:iCs/>
          <w:color w:val="000000"/>
          <w:kern w:val="0"/>
          <w:szCs w:val="21"/>
        </w:rPr>
        <w:t>）属性要固定的）。每个循环不能被破坏</w:t>
      </w:r>
      <w:r w:rsidRPr="00E14618">
        <w:rPr>
          <w:rFonts w:ascii="Helvetica" w:eastAsia="宋体" w:hAnsi="Helvetica" w:cs="Helvetica"/>
          <w:i/>
          <w:iCs/>
          <w:color w:val="000000"/>
          <w:kern w:val="0"/>
          <w:szCs w:val="21"/>
        </w:rPr>
        <w:t xml:space="preserve"> - </w:t>
      </w:r>
      <w:r w:rsidRPr="00E14618">
        <w:rPr>
          <w:rFonts w:ascii="Helvetica" w:eastAsia="宋体" w:hAnsi="Helvetica" w:cs="Helvetica"/>
          <w:i/>
          <w:iCs/>
          <w:color w:val="000000"/>
          <w:kern w:val="0"/>
          <w:szCs w:val="21"/>
        </w:rPr>
        <w:t>打破，</w:t>
      </w:r>
      <w:r w:rsidRPr="00E14618">
        <w:rPr>
          <w:rFonts w:ascii="Helvetica" w:eastAsia="宋体" w:hAnsi="Helvetica" w:cs="Helvetica"/>
          <w:i/>
          <w:iCs/>
          <w:color w:val="000000"/>
          <w:kern w:val="0"/>
          <w:szCs w:val="21"/>
        </w:rPr>
        <w:t xml:space="preserve"> </w:t>
      </w:r>
      <w:r w:rsidRPr="00E14618">
        <w:rPr>
          <w:rFonts w:ascii="Helvetica" w:eastAsia="宋体" w:hAnsi="Helvetica" w:cs="Helvetica"/>
          <w:i/>
          <w:iCs/>
          <w:color w:val="000000"/>
          <w:kern w:val="0"/>
          <w:szCs w:val="21"/>
        </w:rPr>
        <w:t>使用</w:t>
      </w:r>
      <w:r w:rsidRPr="00E14618">
        <w:rPr>
          <w:rFonts w:ascii="Helvetica" w:eastAsia="宋体" w:hAnsi="Helvetica" w:cs="Helvetica"/>
          <w:b/>
          <w:bCs/>
          <w:i/>
          <w:iCs/>
          <w:color w:val="000000"/>
          <w:kern w:val="0"/>
          <w:szCs w:val="21"/>
        </w:rPr>
        <w:t>_.find</w:t>
      </w:r>
      <w:r w:rsidRPr="00E14618">
        <w:rPr>
          <w:rFonts w:ascii="Helvetica" w:eastAsia="宋体" w:hAnsi="Helvetica" w:cs="Helvetica"/>
          <w:i/>
          <w:iCs/>
          <w:color w:val="000000"/>
          <w:kern w:val="0"/>
          <w:szCs w:val="21"/>
        </w:rPr>
        <w:t>代替，这也是很好的注意。</w:t>
      </w:r>
    </w:p>
    <w:p w:rsidR="00672772" w:rsidRDefault="00672772" w:rsidP="00672772">
      <w:pPr>
        <w:pStyle w:val="3"/>
        <w:rPr>
          <w:rFonts w:hint="eastAsia"/>
          <w:kern w:val="0"/>
        </w:rPr>
      </w:pPr>
      <w:r w:rsidRPr="00E14618">
        <w:rPr>
          <w:kern w:val="0"/>
        </w:rPr>
        <w:t>M</w:t>
      </w:r>
      <w:r w:rsidR="00E14618" w:rsidRPr="00E14618">
        <w:rPr>
          <w:kern w:val="0"/>
        </w:rPr>
        <w:t>ap</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_.map(list, iteratee, [context])</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collect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通过转换函数</w:t>
      </w:r>
      <w:r w:rsidRPr="00E14618">
        <w:rPr>
          <w:rFonts w:ascii="Helvetica" w:eastAsia="宋体" w:hAnsi="Helvetica" w:cs="Helvetica"/>
          <w:color w:val="000000"/>
          <w:kern w:val="0"/>
          <w:szCs w:val="21"/>
        </w:rPr>
        <w:t>(</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迭代器</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映射列表中的每个值产生价值的新数组。</w:t>
      </w:r>
      <w:r w:rsidRPr="00E14618">
        <w:rPr>
          <w:rFonts w:ascii="Consolas" w:eastAsia="宋体" w:hAnsi="Consolas" w:cs="宋体"/>
          <w:color w:val="000000"/>
          <w:kern w:val="0"/>
          <w:sz w:val="18"/>
        </w:rPr>
        <w:t>iteratee</w:t>
      </w:r>
      <w:r w:rsidRPr="00E14618">
        <w:rPr>
          <w:rFonts w:ascii="Helvetica" w:eastAsia="宋体" w:hAnsi="Helvetica" w:cs="Helvetica"/>
          <w:color w:val="000000"/>
          <w:kern w:val="0"/>
          <w:szCs w:val="21"/>
        </w:rPr>
        <w:t>传递三个参数：</w:t>
      </w:r>
      <w:r w:rsidRPr="00E14618">
        <w:rPr>
          <w:rFonts w:ascii="Consolas" w:eastAsia="宋体" w:hAnsi="Consolas" w:cs="宋体"/>
          <w:color w:val="000000"/>
          <w:kern w:val="0"/>
          <w:sz w:val="18"/>
        </w:rPr>
        <w:t>value</w:t>
      </w:r>
      <w:r w:rsidRPr="00E14618">
        <w:rPr>
          <w:rFonts w:ascii="Helvetica" w:eastAsia="宋体" w:hAnsi="Helvetica" w:cs="Helvetica"/>
          <w:color w:val="000000"/>
          <w:kern w:val="0"/>
          <w:szCs w:val="21"/>
        </w:rPr>
        <w:t>，然后是迭代</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index</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或</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key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愚人码头注：如果</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是个</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对象是，这个参数就是</w:t>
      </w:r>
      <w:r w:rsidRPr="00E14618">
        <w:rPr>
          <w:rFonts w:ascii="Consolas" w:eastAsia="宋体" w:hAnsi="Consolas" w:cs="宋体"/>
          <w:color w:val="000000"/>
          <w:kern w:val="0"/>
          <w:sz w:val="18"/>
        </w:rPr>
        <w:t>key</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，最后一个是引用指向整个</w:t>
      </w:r>
      <w:r w:rsidRPr="00E14618">
        <w:rPr>
          <w:rFonts w:ascii="Consolas" w:eastAsia="宋体" w:hAnsi="Consolas" w:cs="宋体"/>
          <w:color w:val="000000"/>
          <w:kern w:val="0"/>
          <w:sz w:val="18"/>
        </w:rPr>
        <w:t>list</w:t>
      </w:r>
      <w:r w:rsidRPr="00E14618">
        <w:rPr>
          <w:rFonts w:ascii="Helvetica" w:eastAsia="宋体" w:hAnsi="Helvetica" w:cs="Helvetica"/>
          <w:color w:val="000000"/>
          <w:kern w:val="0"/>
          <w:szCs w:val="21"/>
        </w:rPr>
        <w:t>。</w:t>
      </w:r>
    </w:p>
    <w:p w:rsidR="00532A55" w:rsidRDefault="00E14618" w:rsidP="00532A55">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nsolas" w:eastAsia="宋体" w:hAnsi="Consolas" w:cs="宋体" w:hint="eastAsia"/>
          <w:color w:val="000000"/>
          <w:kern w:val="0"/>
          <w:sz w:val="18"/>
          <w:szCs w:val="18"/>
        </w:rPr>
      </w:pPr>
      <w:r w:rsidRPr="00E14618">
        <w:rPr>
          <w:rFonts w:ascii="Consolas" w:eastAsia="宋体" w:hAnsi="Consolas" w:cs="宋体"/>
          <w:color w:val="000000"/>
          <w:kern w:val="0"/>
          <w:sz w:val="18"/>
          <w:szCs w:val="18"/>
        </w:rPr>
        <w:lastRenderedPageBreak/>
        <w:t>_.</w:t>
      </w:r>
      <w:proofErr w:type="gramStart"/>
      <w:r w:rsidRPr="00E14618">
        <w:rPr>
          <w:rFonts w:ascii="Consolas" w:eastAsia="宋体" w:hAnsi="Consolas" w:cs="宋体"/>
          <w:color w:val="000000"/>
          <w:kern w:val="0"/>
          <w:sz w:val="18"/>
          <w:szCs w:val="18"/>
        </w:rPr>
        <w:t>map(</w:t>
      </w:r>
      <w:proofErr w:type="gramEnd"/>
      <w:r w:rsidRPr="00E14618">
        <w:rPr>
          <w:rFonts w:ascii="Consolas" w:eastAsia="宋体" w:hAnsi="Consolas" w:cs="宋体"/>
          <w:color w:val="000000"/>
          <w:kern w:val="0"/>
          <w:sz w:val="18"/>
          <w:szCs w:val="18"/>
        </w:rPr>
        <w:t>[1, 2, 3], function(num){ return num * 3; });</w:t>
      </w:r>
    </w:p>
    <w:p w:rsidR="00E14618" w:rsidRPr="00E14618" w:rsidRDefault="00E14618" w:rsidP="00532A55">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[3, 6, </w:t>
      </w:r>
      <w:proofErr w:type="gramStart"/>
      <w:r w:rsidRPr="00E14618">
        <w:rPr>
          <w:rFonts w:ascii="Consolas" w:eastAsia="宋体" w:hAnsi="Consolas" w:cs="宋体"/>
          <w:color w:val="000000"/>
          <w:kern w:val="0"/>
          <w:sz w:val="18"/>
          <w:szCs w:val="18"/>
        </w:rPr>
        <w:t>9</w:t>
      </w:r>
      <w:proofErr w:type="gramEnd"/>
      <w:r w:rsidRPr="00E14618">
        <w:rPr>
          <w:rFonts w:ascii="Consolas" w:eastAsia="宋体" w:hAnsi="Consolas" w:cs="宋体"/>
          <w:color w:val="000000"/>
          <w:kern w:val="0"/>
          <w:sz w:val="18"/>
          <w:szCs w:val="18"/>
        </w:rPr>
        <w:t>]</w:t>
      </w:r>
    </w:p>
    <w:p w:rsidR="00E14618" w:rsidRPr="00E14618" w:rsidRDefault="00E14618" w:rsidP="00532A55">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map(</w:t>
      </w:r>
      <w:proofErr w:type="gramEnd"/>
      <w:r w:rsidRPr="00E14618">
        <w:rPr>
          <w:rFonts w:ascii="Consolas" w:eastAsia="宋体" w:hAnsi="Consolas" w:cs="宋体"/>
          <w:color w:val="000000"/>
          <w:kern w:val="0"/>
          <w:sz w:val="18"/>
          <w:szCs w:val="18"/>
        </w:rPr>
        <w:t>{one: 1, two: 2, three: 3}, function(num, key){ return num * 3; });</w:t>
      </w:r>
    </w:p>
    <w:p w:rsidR="00E14618" w:rsidRPr="00E14618" w:rsidRDefault="00E14618" w:rsidP="00532A55">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[3, 6, </w:t>
      </w:r>
      <w:proofErr w:type="gramStart"/>
      <w:r w:rsidRPr="00E14618">
        <w:rPr>
          <w:rFonts w:ascii="Consolas" w:eastAsia="宋体" w:hAnsi="Consolas" w:cs="宋体"/>
          <w:color w:val="000000"/>
          <w:kern w:val="0"/>
          <w:sz w:val="18"/>
          <w:szCs w:val="18"/>
        </w:rPr>
        <w:t>9</w:t>
      </w:r>
      <w:proofErr w:type="gramEnd"/>
      <w:r w:rsidRPr="00E14618">
        <w:rPr>
          <w:rFonts w:ascii="Consolas" w:eastAsia="宋体" w:hAnsi="Consolas" w:cs="宋体"/>
          <w:color w:val="000000"/>
          <w:kern w:val="0"/>
          <w:sz w:val="18"/>
          <w:szCs w:val="18"/>
        </w:rPr>
        <w:t>]</w:t>
      </w:r>
    </w:p>
    <w:p w:rsidR="00E14618" w:rsidRPr="00E14618" w:rsidRDefault="00E14618" w:rsidP="00532A55">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map(</w:t>
      </w:r>
      <w:proofErr w:type="gramEnd"/>
      <w:r w:rsidRPr="00E14618">
        <w:rPr>
          <w:rFonts w:ascii="Consolas" w:eastAsia="宋体" w:hAnsi="Consolas" w:cs="宋体"/>
          <w:color w:val="000000"/>
          <w:kern w:val="0"/>
          <w:sz w:val="18"/>
          <w:szCs w:val="18"/>
        </w:rPr>
        <w:t>[[1, 2], [3, 4]], _.first);</w:t>
      </w:r>
    </w:p>
    <w:p w:rsidR="00E14618" w:rsidRPr="00E14618" w:rsidRDefault="00E14618" w:rsidP="00532A55">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 3]</w:t>
      </w:r>
    </w:p>
    <w:p w:rsidR="00532A55" w:rsidRDefault="00532A55" w:rsidP="00532A55">
      <w:pPr>
        <w:pStyle w:val="3"/>
        <w:rPr>
          <w:rFonts w:hint="eastAsia"/>
          <w:kern w:val="0"/>
        </w:rPr>
      </w:pPr>
      <w:r w:rsidRPr="00E14618">
        <w:rPr>
          <w:kern w:val="0"/>
        </w:rPr>
        <w:t>R</w:t>
      </w:r>
      <w:r w:rsidR="00E14618" w:rsidRPr="00E14618">
        <w:rPr>
          <w:kern w:val="0"/>
        </w:rPr>
        <w:t>educe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_.reduce(list, iteratee, [memo], [context])</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Aliases: </w:t>
      </w:r>
      <w:r w:rsidRPr="00E14618">
        <w:rPr>
          <w:rFonts w:ascii="Helvetica" w:eastAsia="宋体" w:hAnsi="Helvetica" w:cs="Helvetica"/>
          <w:b/>
          <w:bCs/>
          <w:i/>
          <w:iCs/>
          <w:color w:val="000000"/>
          <w:kern w:val="0"/>
        </w:rPr>
        <w:t>inject, foldl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别名为</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inject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foldl</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reduce</w:t>
      </w:r>
      <w:r w:rsidRPr="00E14618">
        <w:rPr>
          <w:rFonts w:ascii="Helvetica" w:eastAsia="宋体" w:hAnsi="Helvetica" w:cs="Helvetica"/>
          <w:color w:val="000000"/>
          <w:kern w:val="0"/>
          <w:szCs w:val="21"/>
        </w:rPr>
        <w:t>方法把</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中元素归结为一个单独的数值。</w:t>
      </w:r>
      <w:r w:rsidRPr="00E14618">
        <w:rPr>
          <w:rFonts w:ascii="Helvetica" w:eastAsia="宋体" w:hAnsi="Helvetica" w:cs="Helvetica"/>
          <w:b/>
          <w:bCs/>
          <w:color w:val="000000"/>
          <w:kern w:val="0"/>
          <w:szCs w:val="21"/>
        </w:rPr>
        <w:t>Memo</w:t>
      </w:r>
      <w:r w:rsidRPr="00E14618">
        <w:rPr>
          <w:rFonts w:ascii="Helvetica" w:eastAsia="宋体" w:hAnsi="Helvetica" w:cs="Helvetica"/>
          <w:color w:val="000000"/>
          <w:kern w:val="0"/>
          <w:szCs w:val="21"/>
        </w:rPr>
        <w:t>是</w:t>
      </w:r>
      <w:r w:rsidRPr="00E14618">
        <w:rPr>
          <w:rFonts w:ascii="Helvetica" w:eastAsia="宋体" w:hAnsi="Helvetica" w:cs="Helvetica"/>
          <w:color w:val="000000"/>
          <w:kern w:val="0"/>
          <w:szCs w:val="21"/>
        </w:rPr>
        <w:t>reduce</w:t>
      </w:r>
      <w:r w:rsidRPr="00E14618">
        <w:rPr>
          <w:rFonts w:ascii="Helvetica" w:eastAsia="宋体" w:hAnsi="Helvetica" w:cs="Helvetica"/>
          <w:color w:val="000000"/>
          <w:kern w:val="0"/>
          <w:szCs w:val="21"/>
        </w:rPr>
        <w:t>函数的初始值，</w:t>
      </w:r>
      <w:r w:rsidRPr="00E14618">
        <w:rPr>
          <w:rFonts w:ascii="Helvetica" w:eastAsia="宋体" w:hAnsi="Helvetica" w:cs="Helvetica"/>
          <w:color w:val="000000"/>
          <w:kern w:val="0"/>
          <w:szCs w:val="21"/>
        </w:rPr>
        <w:t>reduce</w:t>
      </w:r>
      <w:r w:rsidRPr="00E14618">
        <w:rPr>
          <w:rFonts w:ascii="Helvetica" w:eastAsia="宋体" w:hAnsi="Helvetica" w:cs="Helvetica"/>
          <w:color w:val="000000"/>
          <w:kern w:val="0"/>
          <w:szCs w:val="21"/>
        </w:rPr>
        <w:t>的每一步都需要由</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返回。这个迭代传递</w:t>
      </w:r>
      <w:r w:rsidRPr="00E14618">
        <w:rPr>
          <w:rFonts w:ascii="Helvetica" w:eastAsia="宋体" w:hAnsi="Helvetica" w:cs="Helvetica"/>
          <w:color w:val="000000"/>
          <w:kern w:val="0"/>
          <w:szCs w:val="21"/>
        </w:rPr>
        <w:t>4</w:t>
      </w:r>
      <w:r w:rsidRPr="00E14618">
        <w:rPr>
          <w:rFonts w:ascii="Helvetica" w:eastAsia="宋体" w:hAnsi="Helvetica" w:cs="Helvetica"/>
          <w:color w:val="000000"/>
          <w:kern w:val="0"/>
          <w:szCs w:val="21"/>
        </w:rPr>
        <w:t>个参数：</w:t>
      </w:r>
      <w:r w:rsidRPr="00E14618">
        <w:rPr>
          <w:rFonts w:ascii="Consolas" w:eastAsia="宋体" w:hAnsi="Consolas" w:cs="宋体"/>
          <w:color w:val="000000"/>
          <w:kern w:val="0"/>
          <w:sz w:val="18"/>
        </w:rPr>
        <w:t>memo</w:t>
      </w:r>
      <w:r w:rsidRPr="00E14618">
        <w:rPr>
          <w:rFonts w:ascii="Helvetica" w:eastAsia="宋体" w:hAnsi="Helvetica" w:cs="Helvetica"/>
          <w:color w:val="000000"/>
          <w:kern w:val="0"/>
          <w:szCs w:val="21"/>
        </w:rPr>
        <w:t>,</w:t>
      </w:r>
      <w:r w:rsidRPr="00E14618">
        <w:rPr>
          <w:rFonts w:ascii="Consolas" w:eastAsia="宋体" w:hAnsi="Consolas" w:cs="宋体"/>
          <w:color w:val="000000"/>
          <w:kern w:val="0"/>
          <w:sz w:val="18"/>
        </w:rPr>
        <w:t>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迭代的</w:t>
      </w:r>
      <w:r w:rsidRPr="00E14618">
        <w:rPr>
          <w:rFonts w:ascii="Consolas" w:eastAsia="宋体" w:hAnsi="Consolas" w:cs="宋体"/>
          <w:color w:val="000000"/>
          <w:kern w:val="0"/>
          <w:sz w:val="18"/>
        </w:rPr>
        <w:t>index</w:t>
      </w:r>
      <w:r w:rsidRPr="00E14618">
        <w:rPr>
          <w:rFonts w:ascii="Helvetica" w:eastAsia="宋体" w:hAnsi="Helvetica" w:cs="Helvetica"/>
          <w:color w:val="000000"/>
          <w:kern w:val="0"/>
          <w:szCs w:val="21"/>
        </w:rPr>
        <w:t>（或者</w:t>
      </w:r>
      <w:r w:rsidRPr="00E14618">
        <w:rPr>
          <w:rFonts w:ascii="Helvetica" w:eastAsia="宋体" w:hAnsi="Helvetica" w:cs="Helvetica"/>
          <w:color w:val="000000"/>
          <w:kern w:val="0"/>
          <w:szCs w:val="21"/>
        </w:rPr>
        <w:t xml:space="preserve"> key</w:t>
      </w:r>
      <w:r w:rsidRPr="00E14618">
        <w:rPr>
          <w:rFonts w:ascii="Helvetica" w:eastAsia="宋体" w:hAnsi="Helvetica" w:cs="Helvetica"/>
          <w:color w:val="000000"/>
          <w:kern w:val="0"/>
          <w:szCs w:val="21"/>
        </w:rPr>
        <w:t>）和最后一个引用的整个</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list</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如果没有</w:t>
      </w:r>
      <w:r w:rsidRPr="00E14618">
        <w:rPr>
          <w:rFonts w:ascii="Helvetica" w:eastAsia="宋体" w:hAnsi="Helvetica" w:cs="Helvetica"/>
          <w:b/>
          <w:bCs/>
          <w:color w:val="000000"/>
          <w:kern w:val="0"/>
          <w:szCs w:val="21"/>
        </w:rPr>
        <w:t>memo</w:t>
      </w:r>
      <w:r w:rsidRPr="00E14618">
        <w:rPr>
          <w:rFonts w:ascii="Helvetica" w:eastAsia="宋体" w:hAnsi="Helvetica" w:cs="Helvetica"/>
          <w:color w:val="000000"/>
          <w:kern w:val="0"/>
          <w:szCs w:val="21"/>
        </w:rPr>
        <w:t>传递给</w:t>
      </w:r>
      <w:r w:rsidRPr="00E14618">
        <w:rPr>
          <w:rFonts w:ascii="Helvetica" w:eastAsia="宋体" w:hAnsi="Helvetica" w:cs="Helvetica"/>
          <w:b/>
          <w:bCs/>
          <w:color w:val="000000"/>
          <w:kern w:val="0"/>
          <w:szCs w:val="21"/>
        </w:rPr>
        <w:t>reduce</w:t>
      </w:r>
      <w:r w:rsidRPr="00E14618">
        <w:rPr>
          <w:rFonts w:ascii="Helvetica" w:eastAsia="宋体" w:hAnsi="Helvetica" w:cs="Helvetica"/>
          <w:color w:val="000000"/>
          <w:kern w:val="0"/>
          <w:szCs w:val="21"/>
        </w:rPr>
        <w:t>的初始调用，</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不会被列表中的第一个元素调用。第一个元素将取代</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传递给列表中下一个元素调用</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的</w:t>
      </w:r>
      <w:r w:rsidRPr="00E14618">
        <w:rPr>
          <w:rFonts w:ascii="Helvetica" w:eastAsia="宋体" w:hAnsi="Helvetica" w:cs="Helvetica"/>
          <w:b/>
          <w:bCs/>
          <w:color w:val="000000"/>
          <w:kern w:val="0"/>
          <w:szCs w:val="21"/>
        </w:rPr>
        <w:t>memo</w:t>
      </w:r>
      <w:r w:rsidRPr="00E14618">
        <w:rPr>
          <w:rFonts w:ascii="Helvetica" w:eastAsia="宋体" w:hAnsi="Helvetica" w:cs="Helvetica"/>
          <w:color w:val="000000"/>
          <w:kern w:val="0"/>
          <w:szCs w:val="21"/>
        </w:rPr>
        <w:t>参数。</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sum = _.reduce([1, 2, 3], function(memo, num){ return memo + num; }, 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6</w:t>
      </w:r>
    </w:p>
    <w:p w:rsidR="00532A55" w:rsidRDefault="00E14618" w:rsidP="00532A55">
      <w:pPr>
        <w:pStyle w:val="3"/>
        <w:rPr>
          <w:rFonts w:hint="eastAsia"/>
          <w:kern w:val="0"/>
        </w:rPr>
      </w:pPr>
      <w:proofErr w:type="gramStart"/>
      <w:r w:rsidRPr="00E14618">
        <w:rPr>
          <w:kern w:val="0"/>
        </w:rPr>
        <w:t>reduceRight</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_.reduceRight(list, iteratee, memo, [context])</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foldr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b/>
          <w:bCs/>
          <w:color w:val="000000"/>
          <w:kern w:val="0"/>
          <w:szCs w:val="21"/>
        </w:rPr>
        <w:t>reducRight</w:t>
      </w:r>
      <w:r w:rsidRPr="00E14618">
        <w:rPr>
          <w:rFonts w:ascii="Helvetica" w:eastAsia="宋体" w:hAnsi="Helvetica" w:cs="Helvetica"/>
          <w:color w:val="000000"/>
          <w:kern w:val="0"/>
          <w:szCs w:val="21"/>
        </w:rPr>
        <w:t>是从右侧开始组合的元素的</w:t>
      </w:r>
      <w:r w:rsidRPr="00E14618">
        <w:rPr>
          <w:rFonts w:ascii="Helvetica" w:eastAsia="宋体" w:hAnsi="Helvetica" w:cs="Helvetica"/>
          <w:b/>
          <w:bCs/>
          <w:color w:val="000000"/>
          <w:kern w:val="0"/>
          <w:szCs w:val="21"/>
        </w:rPr>
        <w:t>reduce</w:t>
      </w:r>
      <w:r w:rsidRPr="00E14618">
        <w:rPr>
          <w:rFonts w:ascii="Helvetica" w:eastAsia="宋体" w:hAnsi="Helvetica" w:cs="Helvetica"/>
          <w:color w:val="000000"/>
          <w:kern w:val="0"/>
          <w:szCs w:val="21"/>
        </w:rPr>
        <w:t>函数，如果存在</w:t>
      </w:r>
      <w:r w:rsidRPr="00E14618">
        <w:rPr>
          <w:rFonts w:ascii="Helvetica" w:eastAsia="宋体" w:hAnsi="Helvetica" w:cs="Helvetica"/>
          <w:color w:val="000000"/>
          <w:kern w:val="0"/>
          <w:szCs w:val="21"/>
        </w:rPr>
        <w:t>JavaScript 1.8</w:t>
      </w:r>
      <w:r w:rsidRPr="00E14618">
        <w:rPr>
          <w:rFonts w:ascii="Helvetica" w:eastAsia="宋体" w:hAnsi="Helvetica" w:cs="Helvetica"/>
          <w:color w:val="000000"/>
          <w:kern w:val="0"/>
          <w:szCs w:val="21"/>
        </w:rPr>
        <w:t>版本的</w:t>
      </w:r>
      <w:r w:rsidRPr="00E14618">
        <w:rPr>
          <w:rFonts w:ascii="Helvetica" w:eastAsia="宋体" w:hAnsi="Helvetica" w:cs="Helvetica"/>
          <w:b/>
          <w:bCs/>
          <w:color w:val="000000"/>
          <w:kern w:val="0"/>
          <w:szCs w:val="21"/>
        </w:rPr>
        <w:t>reduceRight</w:t>
      </w:r>
      <w:r w:rsidRPr="00E14618">
        <w:rPr>
          <w:rFonts w:ascii="Helvetica" w:eastAsia="宋体" w:hAnsi="Helvetica" w:cs="Helvetica"/>
          <w:color w:val="000000"/>
          <w:kern w:val="0"/>
          <w:szCs w:val="21"/>
        </w:rPr>
        <w:t>，则用其代替。</w:t>
      </w:r>
      <w:r w:rsidRPr="00E14618">
        <w:rPr>
          <w:rFonts w:ascii="Helvetica" w:eastAsia="宋体" w:hAnsi="Helvetica" w:cs="Helvetica"/>
          <w:b/>
          <w:bCs/>
          <w:color w:val="000000"/>
          <w:kern w:val="0"/>
          <w:szCs w:val="21"/>
        </w:rPr>
        <w:t>Foldr</w:t>
      </w:r>
      <w:r w:rsidRPr="00E14618">
        <w:rPr>
          <w:rFonts w:ascii="Helvetica" w:eastAsia="宋体" w:hAnsi="Helvetica" w:cs="Helvetica"/>
          <w:color w:val="000000"/>
          <w:kern w:val="0"/>
          <w:szCs w:val="21"/>
        </w:rPr>
        <w:t>在</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中不像其它有</w:t>
      </w:r>
      <w:proofErr w:type="gramStart"/>
      <w:r w:rsidRPr="00E14618">
        <w:rPr>
          <w:rFonts w:ascii="Helvetica" w:eastAsia="宋体" w:hAnsi="Helvetica" w:cs="Helvetica"/>
          <w:color w:val="000000"/>
          <w:kern w:val="0"/>
          <w:szCs w:val="21"/>
        </w:rPr>
        <w:t>懒计算</w:t>
      </w:r>
      <w:proofErr w:type="gramEnd"/>
      <w:r w:rsidRPr="00E14618">
        <w:rPr>
          <w:rFonts w:ascii="Helvetica" w:eastAsia="宋体" w:hAnsi="Helvetica" w:cs="Helvetica"/>
          <w:color w:val="000000"/>
          <w:kern w:val="0"/>
          <w:szCs w:val="21"/>
        </w:rPr>
        <w:t>的语言那么有用（愚人码头注：</w:t>
      </w:r>
      <w:r w:rsidRPr="00E14618">
        <w:rPr>
          <w:rFonts w:ascii="Helvetica" w:eastAsia="宋体" w:hAnsi="Helvetica" w:cs="Helvetica"/>
          <w:color w:val="000000"/>
          <w:kern w:val="0"/>
          <w:szCs w:val="21"/>
        </w:rPr>
        <w:t>lazy evaluation</w:t>
      </w:r>
      <w:r w:rsidRPr="00E14618">
        <w:rPr>
          <w:rFonts w:ascii="Helvetica" w:eastAsia="宋体" w:hAnsi="Helvetica" w:cs="Helvetica"/>
          <w:color w:val="000000"/>
          <w:kern w:val="0"/>
          <w:szCs w:val="21"/>
        </w:rPr>
        <w:t>：一种求值策略，只有当表达式的</w:t>
      </w:r>
      <w:proofErr w:type="gramStart"/>
      <w:r w:rsidRPr="00E14618">
        <w:rPr>
          <w:rFonts w:ascii="Helvetica" w:eastAsia="宋体" w:hAnsi="Helvetica" w:cs="Helvetica"/>
          <w:color w:val="000000"/>
          <w:kern w:val="0"/>
          <w:szCs w:val="21"/>
        </w:rPr>
        <w:t>值真正</w:t>
      </w:r>
      <w:proofErr w:type="gramEnd"/>
      <w:r w:rsidRPr="00E14618">
        <w:rPr>
          <w:rFonts w:ascii="Helvetica" w:eastAsia="宋体" w:hAnsi="Helvetica" w:cs="Helvetica"/>
          <w:color w:val="000000"/>
          <w:kern w:val="0"/>
          <w:szCs w:val="21"/>
        </w:rPr>
        <w:t>需要时才对表达式进行计算）。</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list = [[0, 1], [2, 3], [4, 5]];</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flat = _.reduceRight(list, function(a, b) { return a.concat(b); },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 xml:space="preserve">=&gt; [4, 5, 2, 3, 0, </w:t>
      </w:r>
      <w:proofErr w:type="gramStart"/>
      <w:r w:rsidRPr="00E14618">
        <w:rPr>
          <w:rFonts w:ascii="Consolas" w:eastAsia="宋体" w:hAnsi="Consolas" w:cs="宋体"/>
          <w:color w:val="000000"/>
          <w:kern w:val="0"/>
          <w:sz w:val="18"/>
          <w:szCs w:val="18"/>
        </w:rPr>
        <w:t>1</w:t>
      </w:r>
      <w:proofErr w:type="gramEnd"/>
      <w:r w:rsidRPr="00E14618">
        <w:rPr>
          <w:rFonts w:ascii="Consolas" w:eastAsia="宋体" w:hAnsi="Consolas" w:cs="宋体"/>
          <w:color w:val="000000"/>
          <w:kern w:val="0"/>
          <w:sz w:val="18"/>
          <w:szCs w:val="18"/>
        </w:rPr>
        <w:t>]</w:t>
      </w:r>
    </w:p>
    <w:p w:rsidR="00532A55" w:rsidRDefault="00532A55" w:rsidP="00532A55">
      <w:pPr>
        <w:pStyle w:val="3"/>
        <w:rPr>
          <w:rFonts w:hint="eastAsia"/>
          <w:kern w:val="0"/>
        </w:rPr>
      </w:pPr>
      <w:r w:rsidRPr="00E14618">
        <w:rPr>
          <w:kern w:val="0"/>
        </w:rPr>
        <w:t>F</w:t>
      </w:r>
      <w:r w:rsidR="00E14618" w:rsidRPr="00E14618">
        <w:rPr>
          <w:kern w:val="0"/>
        </w:rPr>
        <w:t>ind</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_.find(list, predicate, [context])</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detect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在</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中逐项查找，返回第一个通过</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迭代函数真值检测的元素值，如果没有值传递给测试迭代器将返回</w:t>
      </w:r>
      <w:r w:rsidRPr="00E14618">
        <w:rPr>
          <w:rFonts w:ascii="Consolas" w:eastAsia="宋体" w:hAnsi="Consolas" w:cs="宋体"/>
          <w:color w:val="000000"/>
          <w:kern w:val="0"/>
          <w:sz w:val="18"/>
        </w:rPr>
        <w:t>undefined</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如果找到匹配的元素，函数将立即返回，不会遍历整个</w:t>
      </w:r>
      <w:r w:rsidRPr="00E14618">
        <w:rPr>
          <w:rFonts w:ascii="Helvetica" w:eastAsia="宋体" w:hAnsi="Helvetica" w:cs="Helvetica"/>
          <w:color w:val="000000"/>
          <w:kern w:val="0"/>
          <w:szCs w:val="21"/>
        </w:rPr>
        <w:t>list</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even = _.find([1, 2, 3, 4, 5, 6], function(num){ return num % 2 == 0;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2</w:t>
      </w:r>
    </w:p>
    <w:p w:rsidR="00532A55" w:rsidRDefault="00532A55" w:rsidP="00532A55">
      <w:pPr>
        <w:pStyle w:val="3"/>
        <w:rPr>
          <w:rFonts w:hint="eastAsia"/>
          <w:kern w:val="0"/>
        </w:rPr>
      </w:pPr>
      <w:r w:rsidRPr="00E14618">
        <w:rPr>
          <w:kern w:val="0"/>
        </w:rPr>
        <w:t>F</w:t>
      </w:r>
      <w:r w:rsidR="00E14618" w:rsidRPr="00E14618">
        <w:rPr>
          <w:kern w:val="0"/>
        </w:rPr>
        <w:t>ilter</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_.filter(list, predicate, [context])</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select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遍历</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中的每个值，返回包含所有通过</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真值检测的元素值。（愚人码头注：如果存在原生</w:t>
      </w:r>
      <w:r w:rsidRPr="00E14618">
        <w:rPr>
          <w:rFonts w:ascii="Helvetica" w:eastAsia="宋体" w:hAnsi="Helvetica" w:cs="Helvetica"/>
          <w:b/>
          <w:bCs/>
          <w:color w:val="000000"/>
          <w:kern w:val="0"/>
          <w:szCs w:val="21"/>
        </w:rPr>
        <w:t>filter</w:t>
      </w:r>
      <w:r w:rsidRPr="00E14618">
        <w:rPr>
          <w:rFonts w:ascii="Helvetica" w:eastAsia="宋体" w:hAnsi="Helvetica" w:cs="Helvetica"/>
          <w:color w:val="000000"/>
          <w:kern w:val="0"/>
          <w:szCs w:val="21"/>
        </w:rPr>
        <w:t>方法，则用原生的</w:t>
      </w:r>
      <w:r w:rsidRPr="00E14618">
        <w:rPr>
          <w:rFonts w:ascii="Helvetica" w:eastAsia="宋体" w:hAnsi="Helvetica" w:cs="Helvetica"/>
          <w:b/>
          <w:bCs/>
          <w:color w:val="000000"/>
          <w:kern w:val="0"/>
          <w:szCs w:val="21"/>
        </w:rPr>
        <w:t>filter</w:t>
      </w:r>
      <w:r w:rsidRPr="00E14618">
        <w:rPr>
          <w:rFonts w:ascii="Helvetica" w:eastAsia="宋体" w:hAnsi="Helvetica" w:cs="Helvetica"/>
          <w:color w:val="000000"/>
          <w:kern w:val="0"/>
          <w:szCs w:val="21"/>
        </w:rPr>
        <w:t>方法。）</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evens = _.filter([1, 2, 3, 4, 5, 6], function(num){ return num % 2 == 0;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[2, 4, </w:t>
      </w:r>
      <w:proofErr w:type="gramStart"/>
      <w:r w:rsidRPr="00E14618">
        <w:rPr>
          <w:rFonts w:ascii="Consolas" w:eastAsia="宋体" w:hAnsi="Consolas" w:cs="宋体"/>
          <w:color w:val="000000"/>
          <w:kern w:val="0"/>
          <w:sz w:val="18"/>
          <w:szCs w:val="18"/>
        </w:rPr>
        <w:t>6</w:t>
      </w:r>
      <w:proofErr w:type="gramEnd"/>
      <w:r w:rsidRPr="00E14618">
        <w:rPr>
          <w:rFonts w:ascii="Consolas" w:eastAsia="宋体" w:hAnsi="Consolas" w:cs="宋体"/>
          <w:color w:val="000000"/>
          <w:kern w:val="0"/>
          <w:sz w:val="18"/>
          <w:szCs w:val="18"/>
        </w:rPr>
        <w:t>]</w:t>
      </w:r>
    </w:p>
    <w:p w:rsidR="00532A55" w:rsidRDefault="00532A55" w:rsidP="00532A55">
      <w:pPr>
        <w:pStyle w:val="3"/>
        <w:rPr>
          <w:rFonts w:hint="eastAsia"/>
          <w:kern w:val="0"/>
        </w:rPr>
      </w:pPr>
      <w:r w:rsidRPr="00E14618">
        <w:rPr>
          <w:kern w:val="0"/>
        </w:rPr>
        <w:t>W</w:t>
      </w:r>
      <w:r w:rsidR="00E14618" w:rsidRPr="00E14618">
        <w:rPr>
          <w:kern w:val="0"/>
        </w:rPr>
        <w:t>here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_.where(list, properties)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遍历</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中的每一个值，返回一个数组，这个数组包含</w:t>
      </w:r>
      <w:r w:rsidRPr="00E14618">
        <w:rPr>
          <w:rFonts w:ascii="Helvetica" w:eastAsia="宋体" w:hAnsi="Helvetica" w:cs="Helvetica"/>
          <w:b/>
          <w:bCs/>
          <w:color w:val="000000"/>
          <w:kern w:val="0"/>
          <w:szCs w:val="21"/>
        </w:rPr>
        <w:t>properties</w:t>
      </w:r>
      <w:r w:rsidRPr="00E14618">
        <w:rPr>
          <w:rFonts w:ascii="Helvetica" w:eastAsia="宋体" w:hAnsi="Helvetica" w:cs="Helvetica"/>
          <w:color w:val="000000"/>
          <w:kern w:val="0"/>
          <w:szCs w:val="21"/>
        </w:rPr>
        <w:t>所列出的属性的所有的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键</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值对。</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where(</w:t>
      </w:r>
      <w:proofErr w:type="gramEnd"/>
      <w:r w:rsidRPr="00E14618">
        <w:rPr>
          <w:rFonts w:ascii="Consolas" w:eastAsia="宋体" w:hAnsi="Consolas" w:cs="宋体"/>
          <w:color w:val="000000"/>
          <w:kern w:val="0"/>
          <w:sz w:val="18"/>
          <w:szCs w:val="18"/>
        </w:rPr>
        <w:t>listOfPlays, {author: "Shakespeare", year: 1611});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[{title: "Cymbeline", author: "Shakespeare", year: 1611},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{title: "The Tempest", author: "Shakespeare", year: 1611}]</w:t>
      </w:r>
    </w:p>
    <w:p w:rsidR="00532A55" w:rsidRDefault="00E14618" w:rsidP="00532A55">
      <w:pPr>
        <w:pStyle w:val="3"/>
        <w:rPr>
          <w:rFonts w:hint="eastAsia"/>
          <w:kern w:val="0"/>
        </w:rPr>
      </w:pPr>
      <w:proofErr w:type="gramStart"/>
      <w:r w:rsidRPr="00E14618">
        <w:rPr>
          <w:kern w:val="0"/>
        </w:rPr>
        <w:lastRenderedPageBreak/>
        <w:t>findWhere</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_.findWhere(list, properties)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遍历整个</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，返回匹配</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properties</w:t>
      </w:r>
      <w:r w:rsidRPr="00E14618">
        <w:rPr>
          <w:rFonts w:ascii="Helvetica" w:eastAsia="宋体" w:hAnsi="Helvetica" w:cs="Helvetica"/>
          <w:color w:val="000000"/>
          <w:kern w:val="0"/>
          <w:szCs w:val="21"/>
        </w:rPr>
        <w:t>参数所列出的所有</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键</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对的第一个值。</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如果没有找到匹配的属性，或者</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是空的，那么将返回</w:t>
      </w:r>
      <w:r w:rsidRPr="00E14618">
        <w:rPr>
          <w:rFonts w:ascii="Helvetica" w:eastAsia="宋体" w:hAnsi="Helvetica" w:cs="Helvetica"/>
          <w:i/>
          <w:iCs/>
          <w:color w:val="000000"/>
          <w:kern w:val="0"/>
          <w:szCs w:val="21"/>
        </w:rPr>
        <w:t>undefined</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findWhere(</w:t>
      </w:r>
      <w:proofErr w:type="gramEnd"/>
      <w:r w:rsidRPr="00E14618">
        <w:rPr>
          <w:rFonts w:ascii="Consolas" w:eastAsia="宋体" w:hAnsi="Consolas" w:cs="宋体"/>
          <w:color w:val="000000"/>
          <w:kern w:val="0"/>
          <w:sz w:val="18"/>
          <w:szCs w:val="18"/>
        </w:rPr>
        <w:t>publicServicePulitzers, {newsroom: "The New York Times"});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{year: 1918, newsroom: "The New York Times",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reason</w:t>
      </w:r>
      <w:proofErr w:type="gramEnd"/>
      <w:r w:rsidRPr="00E14618">
        <w:rPr>
          <w:rFonts w:ascii="Consolas" w:eastAsia="宋体" w:hAnsi="Consolas" w:cs="宋体"/>
          <w:color w:val="000000"/>
          <w:kern w:val="0"/>
          <w:sz w:val="18"/>
          <w:szCs w:val="18"/>
        </w:rPr>
        <w:t>: "For its public service in publishing in full so many official reports,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documents</w:t>
      </w:r>
      <w:proofErr w:type="gramEnd"/>
      <w:r w:rsidRPr="00E14618">
        <w:rPr>
          <w:rFonts w:ascii="Consolas" w:eastAsia="宋体" w:hAnsi="Consolas" w:cs="宋体"/>
          <w:color w:val="000000"/>
          <w:kern w:val="0"/>
          <w:sz w:val="18"/>
          <w:szCs w:val="18"/>
        </w:rPr>
        <w:t xml:space="preserve"> and speeches by European statesmen relating to the progress and</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conduct</w:t>
      </w:r>
      <w:proofErr w:type="gramEnd"/>
      <w:r w:rsidRPr="00E14618">
        <w:rPr>
          <w:rFonts w:ascii="Consolas" w:eastAsia="宋体" w:hAnsi="Consolas" w:cs="宋体"/>
          <w:color w:val="000000"/>
          <w:kern w:val="0"/>
          <w:sz w:val="18"/>
          <w:szCs w:val="18"/>
        </w:rPr>
        <w:t xml:space="preserve"> of the war."}</w:t>
      </w:r>
    </w:p>
    <w:p w:rsidR="00532A55" w:rsidRDefault="00E14618" w:rsidP="00532A55">
      <w:pPr>
        <w:pStyle w:val="3"/>
        <w:rPr>
          <w:rFonts w:hint="eastAsia"/>
          <w:kern w:val="0"/>
        </w:rPr>
      </w:pPr>
      <w:proofErr w:type="gramStart"/>
      <w:r w:rsidRPr="00E14618">
        <w:rPr>
          <w:kern w:val="0"/>
        </w:rPr>
        <w:t>reject</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_.reject(list, predicate,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中没有通过</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真值检测的元素集合，与</w:t>
      </w:r>
      <w:r w:rsidRPr="00E14618">
        <w:rPr>
          <w:rFonts w:ascii="Helvetica" w:eastAsia="宋体" w:hAnsi="Helvetica" w:cs="Helvetica"/>
          <w:b/>
          <w:bCs/>
          <w:color w:val="000000"/>
          <w:kern w:val="0"/>
          <w:szCs w:val="21"/>
        </w:rPr>
        <w:t>filter</w:t>
      </w:r>
      <w:r w:rsidRPr="00E14618">
        <w:rPr>
          <w:rFonts w:ascii="Helvetica" w:eastAsia="宋体" w:hAnsi="Helvetica" w:cs="Helvetica"/>
          <w:color w:val="000000"/>
          <w:kern w:val="0"/>
          <w:szCs w:val="21"/>
        </w:rPr>
        <w:t>相反。</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odds = _.reject([1, 2, 3, 4, 5, 6], function(num){ return num % 2 == 0;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[1, 3, </w:t>
      </w:r>
      <w:proofErr w:type="gramStart"/>
      <w:r w:rsidRPr="00E14618">
        <w:rPr>
          <w:rFonts w:ascii="Consolas" w:eastAsia="宋体" w:hAnsi="Consolas" w:cs="宋体"/>
          <w:color w:val="000000"/>
          <w:kern w:val="0"/>
          <w:sz w:val="18"/>
          <w:szCs w:val="18"/>
        </w:rPr>
        <w:t>5</w:t>
      </w:r>
      <w:proofErr w:type="gramEnd"/>
      <w:r w:rsidRPr="00E14618">
        <w:rPr>
          <w:rFonts w:ascii="Consolas" w:eastAsia="宋体" w:hAnsi="Consolas" w:cs="宋体"/>
          <w:color w:val="000000"/>
          <w:kern w:val="0"/>
          <w:sz w:val="18"/>
          <w:szCs w:val="18"/>
        </w:rPr>
        <w:t>]</w:t>
      </w:r>
    </w:p>
    <w:p w:rsidR="00532A55" w:rsidRDefault="00532A55" w:rsidP="00532A55">
      <w:pPr>
        <w:pStyle w:val="3"/>
        <w:rPr>
          <w:rFonts w:hint="eastAsia"/>
          <w:kern w:val="0"/>
        </w:rPr>
      </w:pPr>
      <w:r w:rsidRPr="00E14618">
        <w:rPr>
          <w:kern w:val="0"/>
        </w:rPr>
        <w:t>E</w:t>
      </w:r>
      <w:r w:rsidR="00E14618" w:rsidRPr="00E14618">
        <w:rPr>
          <w:kern w:val="0"/>
        </w:rPr>
        <w:t>very</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_.every(list, [predicate], [context])</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all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中的所有元素都通过</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的真值检测就返回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。（愚人码头注：如果存在原生的</w:t>
      </w:r>
      <w:r w:rsidRPr="00E14618">
        <w:rPr>
          <w:rFonts w:ascii="Helvetica" w:eastAsia="宋体" w:hAnsi="Helvetica" w:cs="Helvetica"/>
          <w:b/>
          <w:bCs/>
          <w:color w:val="000000"/>
          <w:kern w:val="0"/>
          <w:szCs w:val="21"/>
        </w:rPr>
        <w:t>every</w:t>
      </w:r>
      <w:r w:rsidRPr="00E14618">
        <w:rPr>
          <w:rFonts w:ascii="Helvetica" w:eastAsia="宋体" w:hAnsi="Helvetica" w:cs="Helvetica"/>
          <w:color w:val="000000"/>
          <w:kern w:val="0"/>
          <w:szCs w:val="21"/>
        </w:rPr>
        <w:t>方法，就使用原生的</w:t>
      </w:r>
      <w:r w:rsidRPr="00E14618">
        <w:rPr>
          <w:rFonts w:ascii="Helvetica" w:eastAsia="宋体" w:hAnsi="Helvetica" w:cs="Helvetica"/>
          <w:b/>
          <w:bCs/>
          <w:color w:val="000000"/>
          <w:kern w:val="0"/>
          <w:szCs w:val="21"/>
        </w:rPr>
        <w:t>every</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every(</w:t>
      </w:r>
      <w:proofErr w:type="gramEnd"/>
      <w:r w:rsidRPr="00E14618">
        <w:rPr>
          <w:rFonts w:ascii="Consolas" w:eastAsia="宋体" w:hAnsi="Consolas" w:cs="宋体"/>
          <w:color w:val="000000"/>
          <w:kern w:val="0"/>
          <w:sz w:val="18"/>
          <w:szCs w:val="18"/>
        </w:rPr>
        <w:t>[true, 1, null, 'yes'], _.identity);</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false</w:t>
      </w:r>
      <w:proofErr w:type="gramEnd"/>
    </w:p>
    <w:p w:rsidR="00532A55" w:rsidRDefault="00532A55" w:rsidP="00532A55">
      <w:pPr>
        <w:pStyle w:val="3"/>
        <w:rPr>
          <w:rFonts w:hint="eastAsia"/>
          <w:kern w:val="0"/>
        </w:rPr>
      </w:pPr>
      <w:r w:rsidRPr="00E14618">
        <w:rPr>
          <w:kern w:val="0"/>
        </w:rPr>
        <w:lastRenderedPageBreak/>
        <w:t>S</w:t>
      </w:r>
      <w:r w:rsidR="00E14618" w:rsidRPr="00E14618">
        <w:rPr>
          <w:kern w:val="0"/>
        </w:rPr>
        <w:t>ome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_.some(list, [predicate], [context])</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any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中有任何一个元素通过</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的真值检测就返回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。一旦找到了符合条件的元素</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就直接中断对</w:t>
      </w:r>
      <w:r w:rsidRPr="00E14618">
        <w:rPr>
          <w:rFonts w:ascii="Helvetica" w:eastAsia="宋体" w:hAnsi="Helvetica" w:cs="Helvetica"/>
          <w:color w:val="000000"/>
          <w:kern w:val="0"/>
          <w:szCs w:val="21"/>
        </w:rPr>
        <w:t>list</w:t>
      </w:r>
      <w:r w:rsidRPr="00E14618">
        <w:rPr>
          <w:rFonts w:ascii="Helvetica" w:eastAsia="宋体" w:hAnsi="Helvetica" w:cs="Helvetica"/>
          <w:color w:val="000000"/>
          <w:kern w:val="0"/>
          <w:szCs w:val="21"/>
        </w:rPr>
        <w:t>的遍历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（愚人码头注：如果存在原生的</w:t>
      </w:r>
      <w:r w:rsidRPr="00E14618">
        <w:rPr>
          <w:rFonts w:ascii="Helvetica" w:eastAsia="宋体" w:hAnsi="Helvetica" w:cs="Helvetica"/>
          <w:b/>
          <w:bCs/>
          <w:color w:val="000000"/>
          <w:kern w:val="0"/>
          <w:szCs w:val="21"/>
        </w:rPr>
        <w:t>some</w:t>
      </w:r>
      <w:r w:rsidRPr="00E14618">
        <w:rPr>
          <w:rFonts w:ascii="Helvetica" w:eastAsia="宋体" w:hAnsi="Helvetica" w:cs="Helvetica"/>
          <w:color w:val="000000"/>
          <w:kern w:val="0"/>
          <w:szCs w:val="21"/>
        </w:rPr>
        <w:t>方法，就使用原生的</w:t>
      </w:r>
      <w:r w:rsidRPr="00E14618">
        <w:rPr>
          <w:rFonts w:ascii="Helvetica" w:eastAsia="宋体" w:hAnsi="Helvetica" w:cs="Helvetica"/>
          <w:b/>
          <w:bCs/>
          <w:color w:val="000000"/>
          <w:kern w:val="0"/>
          <w:szCs w:val="21"/>
        </w:rPr>
        <w:t>some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some(</w:t>
      </w:r>
      <w:proofErr w:type="gramEnd"/>
      <w:r w:rsidRPr="00E14618">
        <w:rPr>
          <w:rFonts w:ascii="Consolas" w:eastAsia="宋体" w:hAnsi="Consolas" w:cs="宋体"/>
          <w:color w:val="000000"/>
          <w:kern w:val="0"/>
          <w:sz w:val="18"/>
          <w:szCs w:val="18"/>
        </w:rPr>
        <w:t>[null, 0, 'yes', false]);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532A55" w:rsidRDefault="00532A55" w:rsidP="00532A55">
      <w:pPr>
        <w:pStyle w:val="3"/>
        <w:rPr>
          <w:rFonts w:hint="eastAsia"/>
          <w:kern w:val="0"/>
        </w:rPr>
      </w:pPr>
      <w:r w:rsidRPr="00E14618">
        <w:rPr>
          <w:kern w:val="0"/>
        </w:rPr>
        <w:t>C</w:t>
      </w:r>
      <w:r w:rsidR="00E14618" w:rsidRPr="00E14618">
        <w:rPr>
          <w:kern w:val="0"/>
        </w:rPr>
        <w:t>ontains</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_.contains(list, value, [fromIndex])</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includes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包含指定的</w:t>
      </w:r>
      <w:r w:rsidRPr="00E14618">
        <w:rPr>
          <w:rFonts w:ascii="Helvetica" w:eastAsia="宋体" w:hAnsi="Helvetica" w:cs="Helvetica"/>
          <w:b/>
          <w:bCs/>
          <w:color w:val="000000"/>
          <w:kern w:val="0"/>
          <w:szCs w:val="21"/>
        </w:rPr>
        <w:t>value</w:t>
      </w:r>
      <w:r w:rsidRPr="00E14618">
        <w:rPr>
          <w:rFonts w:ascii="Helvetica" w:eastAsia="宋体" w:hAnsi="Helvetica" w:cs="Helvetica"/>
          <w:color w:val="000000"/>
          <w:kern w:val="0"/>
          <w:szCs w:val="21"/>
        </w:rPr>
        <w:t>则返回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（愚人码头注：使用</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检测）。如果</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是数组，内部使用</w:t>
      </w:r>
      <w:r w:rsidRPr="00E14618">
        <w:rPr>
          <w:rFonts w:ascii="Helvetica" w:eastAsia="宋体" w:hAnsi="Helvetica" w:cs="Helvetica"/>
          <w:b/>
          <w:bCs/>
          <w:color w:val="000000"/>
          <w:kern w:val="0"/>
          <w:szCs w:val="21"/>
        </w:rPr>
        <w:t>indexOf</w:t>
      </w:r>
      <w:r w:rsidRPr="00E14618">
        <w:rPr>
          <w:rFonts w:ascii="Helvetica" w:eastAsia="宋体" w:hAnsi="Helvetica" w:cs="Helvetica"/>
          <w:color w:val="000000"/>
          <w:kern w:val="0"/>
          <w:szCs w:val="21"/>
        </w:rPr>
        <w:t>判断。使用</w:t>
      </w:r>
      <w:r w:rsidRPr="00E14618">
        <w:rPr>
          <w:rFonts w:ascii="Helvetica" w:eastAsia="宋体" w:hAnsi="Helvetica" w:cs="Helvetica"/>
          <w:b/>
          <w:bCs/>
          <w:color w:val="000000"/>
          <w:kern w:val="0"/>
          <w:szCs w:val="21"/>
        </w:rPr>
        <w:t>fromIndex</w:t>
      </w:r>
      <w:r w:rsidRPr="00E14618">
        <w:rPr>
          <w:rFonts w:ascii="Helvetica" w:eastAsia="宋体" w:hAnsi="Helvetica" w:cs="Helvetica"/>
          <w:color w:val="000000"/>
          <w:kern w:val="0"/>
          <w:szCs w:val="21"/>
        </w:rPr>
        <w:t>来给定开始检索的索引位置。</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contains(</w:t>
      </w:r>
      <w:proofErr w:type="gramEnd"/>
      <w:r w:rsidRPr="00E14618">
        <w:rPr>
          <w:rFonts w:ascii="Consolas" w:eastAsia="宋体" w:hAnsi="Consolas" w:cs="宋体"/>
          <w:color w:val="000000"/>
          <w:kern w:val="0"/>
          <w:sz w:val="18"/>
          <w:szCs w:val="18"/>
        </w:rPr>
        <w:t>[1, 2, 3], 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532A55" w:rsidRDefault="00532A55" w:rsidP="00532A55">
      <w:pPr>
        <w:pStyle w:val="3"/>
        <w:rPr>
          <w:rFonts w:hint="eastAsia"/>
          <w:kern w:val="0"/>
        </w:rPr>
      </w:pPr>
      <w:r w:rsidRPr="00E14618">
        <w:rPr>
          <w:kern w:val="0"/>
        </w:rPr>
        <w:t>I</w:t>
      </w:r>
      <w:r w:rsidR="00E14618" w:rsidRPr="00E14618">
        <w:rPr>
          <w:kern w:val="0"/>
        </w:rPr>
        <w:t>nvoke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_.invoke(list, methodName, *arguments)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在</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的每个元素上执行</w:t>
      </w:r>
      <w:r w:rsidRPr="00E14618">
        <w:rPr>
          <w:rFonts w:ascii="Helvetica" w:eastAsia="宋体" w:hAnsi="Helvetica" w:cs="Helvetica"/>
          <w:b/>
          <w:bCs/>
          <w:color w:val="000000"/>
          <w:kern w:val="0"/>
          <w:szCs w:val="21"/>
        </w:rPr>
        <w:t>methodName</w:t>
      </w:r>
      <w:r w:rsidRPr="00E14618">
        <w:rPr>
          <w:rFonts w:ascii="Helvetica" w:eastAsia="宋体" w:hAnsi="Helvetica" w:cs="Helvetica"/>
          <w:color w:val="000000"/>
          <w:kern w:val="0"/>
          <w:szCs w:val="21"/>
        </w:rPr>
        <w:t>方法。</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任何传递给</w:t>
      </w:r>
      <w:r w:rsidRPr="00E14618">
        <w:rPr>
          <w:rFonts w:ascii="Helvetica" w:eastAsia="宋体" w:hAnsi="Helvetica" w:cs="Helvetica"/>
          <w:b/>
          <w:bCs/>
          <w:color w:val="000000"/>
          <w:kern w:val="0"/>
          <w:szCs w:val="21"/>
        </w:rPr>
        <w:t>invoke</w:t>
      </w:r>
      <w:r w:rsidRPr="00E14618">
        <w:rPr>
          <w:rFonts w:ascii="Helvetica" w:eastAsia="宋体" w:hAnsi="Helvetica" w:cs="Helvetica"/>
          <w:color w:val="000000"/>
          <w:kern w:val="0"/>
          <w:szCs w:val="21"/>
        </w:rPr>
        <w:t>的额外参数，</w:t>
      </w:r>
      <w:r w:rsidRPr="00E14618">
        <w:rPr>
          <w:rFonts w:ascii="Helvetica" w:eastAsia="宋体" w:hAnsi="Helvetica" w:cs="Helvetica"/>
          <w:b/>
          <w:bCs/>
          <w:color w:val="000000"/>
          <w:kern w:val="0"/>
          <w:szCs w:val="21"/>
        </w:rPr>
        <w:t>invoke</w:t>
      </w:r>
      <w:r w:rsidRPr="00E14618">
        <w:rPr>
          <w:rFonts w:ascii="Helvetica" w:eastAsia="宋体" w:hAnsi="Helvetica" w:cs="Helvetica"/>
          <w:color w:val="000000"/>
          <w:kern w:val="0"/>
          <w:szCs w:val="21"/>
        </w:rPr>
        <w:t>都会在调用</w:t>
      </w:r>
      <w:r w:rsidRPr="00E14618">
        <w:rPr>
          <w:rFonts w:ascii="Helvetica" w:eastAsia="宋体" w:hAnsi="Helvetica" w:cs="Helvetica"/>
          <w:b/>
          <w:bCs/>
          <w:color w:val="000000"/>
          <w:kern w:val="0"/>
          <w:szCs w:val="21"/>
        </w:rPr>
        <w:t>methodName</w:t>
      </w:r>
      <w:r w:rsidRPr="00E14618">
        <w:rPr>
          <w:rFonts w:ascii="Helvetica" w:eastAsia="宋体" w:hAnsi="Helvetica" w:cs="Helvetica"/>
          <w:color w:val="000000"/>
          <w:kern w:val="0"/>
          <w:szCs w:val="21"/>
        </w:rPr>
        <w:t>方法的时候传递给它。</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invoke(</w:t>
      </w:r>
      <w:proofErr w:type="gramEnd"/>
      <w:r w:rsidRPr="00E14618">
        <w:rPr>
          <w:rFonts w:ascii="Consolas" w:eastAsia="宋体" w:hAnsi="Consolas" w:cs="宋体"/>
          <w:color w:val="000000"/>
          <w:kern w:val="0"/>
          <w:sz w:val="18"/>
          <w:szCs w:val="18"/>
        </w:rPr>
        <w:t>[[5, 1, 7], [3, 2, 1]], 'sort');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 5, 7], [1, 2, 3]]</w:t>
      </w:r>
    </w:p>
    <w:p w:rsidR="00532A55" w:rsidRDefault="00532A55" w:rsidP="00532A55">
      <w:pPr>
        <w:pStyle w:val="3"/>
        <w:rPr>
          <w:rFonts w:hint="eastAsia"/>
          <w:kern w:val="0"/>
        </w:rPr>
      </w:pPr>
      <w:r w:rsidRPr="00E14618">
        <w:rPr>
          <w:kern w:val="0"/>
        </w:rPr>
        <w:t>P</w:t>
      </w:r>
      <w:r w:rsidR="00E14618" w:rsidRPr="00E14618">
        <w:rPr>
          <w:kern w:val="0"/>
        </w:rPr>
        <w:t>luck</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_.pluck(list, propertyName)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b/>
          <w:bCs/>
          <w:color w:val="000000"/>
          <w:kern w:val="0"/>
          <w:szCs w:val="21"/>
        </w:rPr>
        <w:t>pluck</w:t>
      </w:r>
      <w:r w:rsidRPr="00E14618">
        <w:rPr>
          <w:rFonts w:ascii="Helvetica" w:eastAsia="宋体" w:hAnsi="Helvetica" w:cs="Helvetica"/>
          <w:color w:val="000000"/>
          <w:kern w:val="0"/>
          <w:szCs w:val="21"/>
        </w:rPr>
        <w:t>也许是</w:t>
      </w:r>
      <w:r w:rsidRPr="00E14618">
        <w:rPr>
          <w:rFonts w:ascii="Helvetica" w:eastAsia="宋体" w:hAnsi="Helvetica" w:cs="Helvetica"/>
          <w:b/>
          <w:bCs/>
          <w:color w:val="000000"/>
          <w:kern w:val="0"/>
          <w:szCs w:val="21"/>
        </w:rPr>
        <w:t>map</w:t>
      </w:r>
      <w:r w:rsidRPr="00E14618">
        <w:rPr>
          <w:rFonts w:ascii="Helvetica" w:eastAsia="宋体" w:hAnsi="Helvetica" w:cs="Helvetica"/>
          <w:color w:val="000000"/>
          <w:kern w:val="0"/>
          <w:szCs w:val="21"/>
        </w:rPr>
        <w:t>最常使用的用例模型的简化版本，即萃取数组对象中某属性值，返回一个数组。</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lastRenderedPageBreak/>
        <w:t>var</w:t>
      </w:r>
      <w:proofErr w:type="gramEnd"/>
      <w:r w:rsidRPr="00E14618">
        <w:rPr>
          <w:rFonts w:ascii="Consolas" w:eastAsia="宋体" w:hAnsi="Consolas" w:cs="宋体"/>
          <w:color w:val="000000"/>
          <w:kern w:val="0"/>
          <w:sz w:val="18"/>
          <w:szCs w:val="18"/>
        </w:rPr>
        <w:t xml:space="preserve"> stooges = [{name: 'moe', age: 40}, {name: 'larry', age: 50}, {name: 'curly', age: 60}];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pluck(</w:t>
      </w:r>
      <w:proofErr w:type="gramEnd"/>
      <w:r w:rsidRPr="00E14618">
        <w:rPr>
          <w:rFonts w:ascii="Consolas" w:eastAsia="宋体" w:hAnsi="Consolas" w:cs="宋体"/>
          <w:color w:val="000000"/>
          <w:kern w:val="0"/>
          <w:sz w:val="18"/>
          <w:szCs w:val="18"/>
        </w:rPr>
        <w:t>stooges, 'name');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["moe", "larry", "curly"]</w:t>
      </w:r>
    </w:p>
    <w:p w:rsidR="00532A55" w:rsidRDefault="00532A55" w:rsidP="00532A55">
      <w:pPr>
        <w:pStyle w:val="3"/>
        <w:rPr>
          <w:rFonts w:hint="eastAsia"/>
          <w:kern w:val="0"/>
        </w:rPr>
      </w:pPr>
      <w:r w:rsidRPr="00E14618">
        <w:rPr>
          <w:kern w:val="0"/>
        </w:rPr>
        <w:t>M</w:t>
      </w:r>
      <w:r w:rsidR="00E14618" w:rsidRPr="00E14618">
        <w:rPr>
          <w:kern w:val="0"/>
        </w:rPr>
        <w:t>ax</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_.max(list, [iteratee],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中的最大值。如果传递</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参数，</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将作为</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中每个值的排序依据。如果</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为空，将返回</w:t>
      </w:r>
      <w:r w:rsidRPr="00E14618">
        <w:rPr>
          <w:rFonts w:ascii="Helvetica" w:eastAsia="宋体" w:hAnsi="Helvetica" w:cs="Helvetica"/>
          <w:i/>
          <w:iCs/>
          <w:color w:val="000000"/>
          <w:kern w:val="0"/>
          <w:szCs w:val="21"/>
        </w:rPr>
        <w:t>-Infinity</w:t>
      </w:r>
      <w:r w:rsidRPr="00E14618">
        <w:rPr>
          <w:rFonts w:ascii="Helvetica" w:eastAsia="宋体" w:hAnsi="Helvetica" w:cs="Helvetica"/>
          <w:color w:val="000000"/>
          <w:kern w:val="0"/>
          <w:szCs w:val="21"/>
        </w:rPr>
        <w:t>，所以你可能需要事先用</w:t>
      </w:r>
      <w:hyperlink r:id="rId31" w:anchor="isEmpty" w:history="1">
        <w:r w:rsidRPr="00E14618">
          <w:rPr>
            <w:rFonts w:ascii="Helvetica" w:eastAsia="宋体" w:hAnsi="Helvetica" w:cs="Helvetica"/>
            <w:color w:val="444444"/>
            <w:kern w:val="0"/>
            <w:u w:val="single"/>
          </w:rPr>
          <w:t>isEmpty</w:t>
        </w:r>
      </w:hyperlink>
      <w:r w:rsidRPr="00E14618">
        <w:rPr>
          <w:rFonts w:ascii="Helvetica" w:eastAsia="宋体" w:hAnsi="Helvetica" w:cs="Helvetica"/>
          <w:color w:val="000000"/>
          <w:kern w:val="0"/>
          <w:szCs w:val="21"/>
        </w:rPr>
        <w:t>检查</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stooges = [{name: 'moe', age: 40}, {name: 'larry', age: 50}, {name: 'curly', age: 60}];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max(</w:t>
      </w:r>
      <w:proofErr w:type="gramEnd"/>
      <w:r w:rsidRPr="00E14618">
        <w:rPr>
          <w:rFonts w:ascii="Consolas" w:eastAsia="宋体" w:hAnsi="Consolas" w:cs="宋体"/>
          <w:color w:val="000000"/>
          <w:kern w:val="0"/>
          <w:sz w:val="18"/>
          <w:szCs w:val="18"/>
        </w:rPr>
        <w:t>stooges, function(stooge){ return stooge.age;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{name: 'curly', age: 60};</w:t>
      </w:r>
    </w:p>
    <w:p w:rsidR="00532A55" w:rsidRDefault="00532A55" w:rsidP="00532A55">
      <w:pPr>
        <w:pStyle w:val="3"/>
        <w:rPr>
          <w:rFonts w:hint="eastAsia"/>
          <w:kern w:val="0"/>
        </w:rPr>
      </w:pPr>
      <w:r w:rsidRPr="00E14618">
        <w:rPr>
          <w:kern w:val="0"/>
        </w:rPr>
        <w:t>M</w:t>
      </w:r>
      <w:r w:rsidR="00E14618" w:rsidRPr="00E14618">
        <w:rPr>
          <w:kern w:val="0"/>
        </w:rPr>
        <w:t>in</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_.min(list, [iteratee],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中的最小值。如果传递</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参数，</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将作为</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中每个值的排序依据。如果</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为空，将返回</w:t>
      </w:r>
      <w:r w:rsidRPr="00E14618">
        <w:rPr>
          <w:rFonts w:ascii="Helvetica" w:eastAsia="宋体" w:hAnsi="Helvetica" w:cs="Helvetica"/>
          <w:i/>
          <w:iCs/>
          <w:color w:val="000000"/>
          <w:kern w:val="0"/>
          <w:szCs w:val="21"/>
        </w:rPr>
        <w:t>-Infinity</w:t>
      </w:r>
      <w:r w:rsidRPr="00E14618">
        <w:rPr>
          <w:rFonts w:ascii="Helvetica" w:eastAsia="宋体" w:hAnsi="Helvetica" w:cs="Helvetica"/>
          <w:color w:val="000000"/>
          <w:kern w:val="0"/>
          <w:szCs w:val="21"/>
        </w:rPr>
        <w:t>，所以你可能需要事先用</w:t>
      </w:r>
      <w:hyperlink r:id="rId32" w:anchor="isEmpty" w:history="1">
        <w:r w:rsidRPr="00E14618">
          <w:rPr>
            <w:rFonts w:ascii="Helvetica" w:eastAsia="宋体" w:hAnsi="Helvetica" w:cs="Helvetica"/>
            <w:color w:val="444444"/>
            <w:kern w:val="0"/>
            <w:u w:val="single"/>
          </w:rPr>
          <w:t>isEmpty</w:t>
        </w:r>
      </w:hyperlink>
      <w:r w:rsidRPr="00E14618">
        <w:rPr>
          <w:rFonts w:ascii="Helvetica" w:eastAsia="宋体" w:hAnsi="Helvetica" w:cs="Helvetica"/>
          <w:color w:val="000000"/>
          <w:kern w:val="0"/>
          <w:szCs w:val="21"/>
        </w:rPr>
        <w:t>检查</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numbers = [10, 5, 100, 2, 1000];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min(</w:t>
      </w:r>
      <w:proofErr w:type="gramEnd"/>
      <w:r w:rsidRPr="00E14618">
        <w:rPr>
          <w:rFonts w:ascii="Consolas" w:eastAsia="宋体" w:hAnsi="Consolas" w:cs="宋体"/>
          <w:color w:val="000000"/>
          <w:kern w:val="0"/>
          <w:sz w:val="18"/>
          <w:szCs w:val="18"/>
        </w:rPr>
        <w:t>numbers);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2</w:t>
      </w:r>
    </w:p>
    <w:p w:rsidR="00532A55" w:rsidRDefault="00E14618" w:rsidP="00532A55">
      <w:pPr>
        <w:pStyle w:val="3"/>
        <w:rPr>
          <w:rFonts w:hint="eastAsia"/>
          <w:kern w:val="0"/>
        </w:rPr>
      </w:pPr>
      <w:proofErr w:type="gramStart"/>
      <w:r w:rsidRPr="00E14618">
        <w:rPr>
          <w:kern w:val="0"/>
        </w:rPr>
        <w:t>sortBy</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_.sortBy(list, iteratee,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返回一个排序后的</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拷贝副本。如果传递</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参数，</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将作为</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中每个值的排序依据。迭代器也可以是字符串的属性的名称进行排序的</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比如</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length</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_.</w:t>
      </w:r>
      <w:proofErr w:type="gramStart"/>
      <w:r w:rsidRPr="00E14618">
        <w:rPr>
          <w:rFonts w:ascii="Consolas" w:eastAsia="宋体" w:hAnsi="Consolas" w:cs="宋体"/>
          <w:color w:val="000000"/>
          <w:kern w:val="0"/>
          <w:sz w:val="18"/>
          <w:szCs w:val="18"/>
        </w:rPr>
        <w:t>sortBy(</w:t>
      </w:r>
      <w:proofErr w:type="gramEnd"/>
      <w:r w:rsidRPr="00E14618">
        <w:rPr>
          <w:rFonts w:ascii="Consolas" w:eastAsia="宋体" w:hAnsi="Consolas" w:cs="宋体"/>
          <w:color w:val="000000"/>
          <w:kern w:val="0"/>
          <w:sz w:val="18"/>
          <w:szCs w:val="18"/>
        </w:rPr>
        <w:t>[1, 2, 3, 4, 5, 6], function(num){ return Math.sin(num);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[5, 4, 6, 3, 1, </w:t>
      </w:r>
      <w:proofErr w:type="gramStart"/>
      <w:r w:rsidRPr="00E14618">
        <w:rPr>
          <w:rFonts w:ascii="Consolas" w:eastAsia="宋体" w:hAnsi="Consolas" w:cs="宋体"/>
          <w:color w:val="000000"/>
          <w:kern w:val="0"/>
          <w:sz w:val="18"/>
          <w:szCs w:val="18"/>
        </w:rPr>
        <w:t>2</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stooges = [{name: 'moe', age: 40}, {name: 'larry', age: 50}, {name: 'curly', age: 60}];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sortBy(</w:t>
      </w:r>
      <w:proofErr w:type="gramEnd"/>
      <w:r w:rsidRPr="00E14618">
        <w:rPr>
          <w:rFonts w:ascii="Consolas" w:eastAsia="宋体" w:hAnsi="Consolas" w:cs="宋体"/>
          <w:color w:val="000000"/>
          <w:kern w:val="0"/>
          <w:sz w:val="18"/>
          <w:szCs w:val="18"/>
        </w:rPr>
        <w:t>stooges, 'name');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[{name: 'curly', age: 60}, {name: 'larry', age: 50}, {name: 'moe', age: 40}];</w:t>
      </w:r>
    </w:p>
    <w:p w:rsidR="00532A55" w:rsidRDefault="00E14618" w:rsidP="00532A55">
      <w:pPr>
        <w:pStyle w:val="3"/>
        <w:rPr>
          <w:rFonts w:hint="eastAsia"/>
          <w:kern w:val="0"/>
        </w:rPr>
      </w:pPr>
      <w:proofErr w:type="gramStart"/>
      <w:r w:rsidRPr="00E14618">
        <w:rPr>
          <w:kern w:val="0"/>
        </w:rPr>
        <w:t>groupBy</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_.groupBy(list, iteratee,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把一个集合分组为多个集合，通过</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iterator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返回的结果进行分组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iterator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是一个字符串而不是函数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那么将使用</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iterator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作为各元素的属性名来对比进行分组</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groupBy(</w:t>
      </w:r>
      <w:proofErr w:type="gramEnd"/>
      <w:r w:rsidRPr="00E14618">
        <w:rPr>
          <w:rFonts w:ascii="Consolas" w:eastAsia="宋体" w:hAnsi="Consolas" w:cs="宋体"/>
          <w:color w:val="000000"/>
          <w:kern w:val="0"/>
          <w:sz w:val="18"/>
          <w:szCs w:val="18"/>
        </w:rPr>
        <w:t>[1.3, 2.1, 2.4], function(num){ return Math.floor(num);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 [1.3], 2: [2.1, 2.4]}</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groupBy(</w:t>
      </w:r>
      <w:proofErr w:type="gramEnd"/>
      <w:r w:rsidRPr="00E14618">
        <w:rPr>
          <w:rFonts w:ascii="Consolas" w:eastAsia="宋体" w:hAnsi="Consolas" w:cs="宋体"/>
          <w:color w:val="000000"/>
          <w:kern w:val="0"/>
          <w:sz w:val="18"/>
          <w:szCs w:val="18"/>
        </w:rPr>
        <w:t>['one', 'two', 'three'], 'length');</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{3: ["one", "two"], 5: ["three"]}</w:t>
      </w:r>
    </w:p>
    <w:p w:rsidR="00532A55" w:rsidRDefault="00E14618" w:rsidP="00532A55">
      <w:pPr>
        <w:pStyle w:val="3"/>
        <w:rPr>
          <w:rFonts w:hint="eastAsia"/>
          <w:kern w:val="0"/>
        </w:rPr>
      </w:pPr>
      <w:proofErr w:type="gramStart"/>
      <w:r w:rsidRPr="00E14618">
        <w:rPr>
          <w:kern w:val="0"/>
        </w:rPr>
        <w:t>indexBy</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_.indexBy(list, iteratee,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给定一个</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一个用来返回一个在列表中的每个元素键</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的</w:t>
      </w:r>
      <w:r w:rsidRPr="00E14618">
        <w:rPr>
          <w:rFonts w:ascii="Helvetica" w:eastAsia="宋体" w:hAnsi="Helvetica" w:cs="Helvetica"/>
          <w:b/>
          <w:bCs/>
          <w:color w:val="000000"/>
          <w:kern w:val="0"/>
          <w:szCs w:val="21"/>
        </w:rPr>
        <w:t>iterator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函数（或属性名），</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返回一个每一项索引的对象。和</w:t>
      </w:r>
      <w:hyperlink r:id="rId33" w:anchor="groupBy" w:history="1">
        <w:r w:rsidRPr="00E14618">
          <w:rPr>
            <w:rFonts w:ascii="Helvetica" w:eastAsia="宋体" w:hAnsi="Helvetica" w:cs="Helvetica"/>
            <w:color w:val="444444"/>
            <w:kern w:val="0"/>
            <w:u w:val="single"/>
          </w:rPr>
          <w:t>groupBy</w:t>
        </w:r>
      </w:hyperlink>
      <w:r w:rsidRPr="00E14618">
        <w:rPr>
          <w:rFonts w:ascii="Helvetica" w:eastAsia="宋体" w:hAnsi="Helvetica" w:cs="Helvetica"/>
          <w:color w:val="000000"/>
          <w:kern w:val="0"/>
          <w:szCs w:val="21"/>
        </w:rPr>
        <w:t>非常像，但是当你知道你的键是唯一的时候可以使用</w:t>
      </w:r>
      <w:r w:rsidRPr="00E14618">
        <w:rPr>
          <w:rFonts w:ascii="Helvetica" w:eastAsia="宋体" w:hAnsi="Helvetica" w:cs="Helvetica"/>
          <w:b/>
          <w:bCs/>
          <w:color w:val="000000"/>
          <w:kern w:val="0"/>
          <w:szCs w:val="21"/>
        </w:rPr>
        <w:t>indexBy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stooges = [{name: 'moe', age: 40}, {name: 'larry', age: 50}, {name: 'curly', age: 60}];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_.</w:t>
      </w:r>
      <w:proofErr w:type="gramStart"/>
      <w:r w:rsidRPr="00E14618">
        <w:rPr>
          <w:rFonts w:ascii="Consolas" w:eastAsia="宋体" w:hAnsi="Consolas" w:cs="宋体"/>
          <w:color w:val="000000"/>
          <w:kern w:val="0"/>
          <w:sz w:val="18"/>
          <w:szCs w:val="18"/>
        </w:rPr>
        <w:t>indexBy(</w:t>
      </w:r>
      <w:proofErr w:type="gramEnd"/>
      <w:r w:rsidRPr="00E14618">
        <w:rPr>
          <w:rFonts w:ascii="Consolas" w:eastAsia="宋体" w:hAnsi="Consolas" w:cs="宋体"/>
          <w:color w:val="000000"/>
          <w:kern w:val="0"/>
          <w:sz w:val="18"/>
          <w:szCs w:val="18"/>
        </w:rPr>
        <w:t>stooges, 'age');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"40": {name: 'moe', age: 40},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"50": {name: 'larry', age: 50},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"60": {name: 'curly', age: 60}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532A55" w:rsidRDefault="00E14618" w:rsidP="00532A55">
      <w:pPr>
        <w:pStyle w:val="3"/>
        <w:rPr>
          <w:rFonts w:hint="eastAsia"/>
          <w:kern w:val="0"/>
        </w:rPr>
      </w:pPr>
      <w:proofErr w:type="gramStart"/>
      <w:r w:rsidRPr="00E14618">
        <w:rPr>
          <w:kern w:val="0"/>
        </w:rPr>
        <w:t>countBy</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_.countBy(list, iteratee,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排序一个列表组成一个组，并且返回各组中的对象的数量的计数。类似</w:t>
      </w:r>
      <w:r w:rsidRPr="00E14618">
        <w:rPr>
          <w:rFonts w:ascii="Consolas" w:eastAsia="宋体" w:hAnsi="Consolas" w:cs="宋体"/>
          <w:color w:val="000000"/>
          <w:kern w:val="0"/>
          <w:sz w:val="18"/>
        </w:rPr>
        <w:t>groupBy</w:t>
      </w:r>
      <w:r w:rsidRPr="00E14618">
        <w:rPr>
          <w:rFonts w:ascii="Helvetica" w:eastAsia="宋体" w:hAnsi="Helvetica" w:cs="Helvetica"/>
          <w:color w:val="000000"/>
          <w:kern w:val="0"/>
          <w:szCs w:val="21"/>
        </w:rPr>
        <w:t>，但是不是返回列表的值，而是返回在该组中值的数目。</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countBy(</w:t>
      </w:r>
      <w:proofErr w:type="gramEnd"/>
      <w:r w:rsidRPr="00E14618">
        <w:rPr>
          <w:rFonts w:ascii="Consolas" w:eastAsia="宋体" w:hAnsi="Consolas" w:cs="宋体"/>
          <w:color w:val="000000"/>
          <w:kern w:val="0"/>
          <w:sz w:val="18"/>
          <w:szCs w:val="18"/>
        </w:rPr>
        <w:t>[1, 2, 3, 4, 5], function(num)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return</w:t>
      </w:r>
      <w:proofErr w:type="gramEnd"/>
      <w:r w:rsidRPr="00E14618">
        <w:rPr>
          <w:rFonts w:ascii="Consolas" w:eastAsia="宋体" w:hAnsi="Consolas" w:cs="宋体"/>
          <w:color w:val="000000"/>
          <w:kern w:val="0"/>
          <w:sz w:val="18"/>
          <w:szCs w:val="18"/>
        </w:rPr>
        <w:t xml:space="preserve"> num % 2 == 0 ? '</w:t>
      </w:r>
      <w:proofErr w:type="gramStart"/>
      <w:r w:rsidRPr="00E14618">
        <w:rPr>
          <w:rFonts w:ascii="Consolas" w:eastAsia="宋体" w:hAnsi="Consolas" w:cs="宋体"/>
          <w:color w:val="000000"/>
          <w:kern w:val="0"/>
          <w:sz w:val="18"/>
          <w:szCs w:val="18"/>
        </w:rPr>
        <w:t>even</w:t>
      </w:r>
      <w:proofErr w:type="gramEnd"/>
      <w:r w:rsidRPr="00E14618">
        <w:rPr>
          <w:rFonts w:ascii="Consolas" w:eastAsia="宋体" w:hAnsi="Consolas" w:cs="宋体"/>
          <w:color w:val="000000"/>
          <w:kern w:val="0"/>
          <w:sz w:val="18"/>
          <w:szCs w:val="18"/>
        </w:rPr>
        <w:t>': 'odd';</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{odd: 3, even: 2}</w:t>
      </w:r>
    </w:p>
    <w:p w:rsidR="00532A55" w:rsidRDefault="00532A55" w:rsidP="00532A55">
      <w:pPr>
        <w:pStyle w:val="3"/>
        <w:rPr>
          <w:rFonts w:hint="eastAsia"/>
          <w:kern w:val="0"/>
        </w:rPr>
      </w:pPr>
      <w:r w:rsidRPr="00E14618">
        <w:rPr>
          <w:kern w:val="0"/>
        </w:rPr>
        <w:t>S</w:t>
      </w:r>
      <w:r w:rsidR="00E14618" w:rsidRPr="00E14618">
        <w:rPr>
          <w:kern w:val="0"/>
        </w:rPr>
        <w:t>huffle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_.shuffle(list)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w:t>
      </w:r>
      <w:proofErr w:type="gramStart"/>
      <w:r w:rsidRPr="00E14618">
        <w:rPr>
          <w:rFonts w:ascii="Helvetica" w:eastAsia="宋体" w:hAnsi="Helvetica" w:cs="Helvetica"/>
          <w:color w:val="000000"/>
          <w:kern w:val="0"/>
          <w:szCs w:val="21"/>
        </w:rPr>
        <w:t>随机乱序的</w:t>
      </w:r>
      <w:proofErr w:type="gramEnd"/>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副本</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使用</w:t>
      </w:r>
      <w:r w:rsidRPr="00E14618">
        <w:rPr>
          <w:rFonts w:ascii="Helvetica" w:eastAsia="宋体" w:hAnsi="Helvetica" w:cs="Helvetica"/>
          <w:color w:val="000000"/>
          <w:kern w:val="0"/>
          <w:szCs w:val="21"/>
        </w:rPr>
        <w:t> </w:t>
      </w:r>
      <w:hyperlink r:id="rId34" w:history="1">
        <w:r w:rsidRPr="00E14618">
          <w:rPr>
            <w:rFonts w:ascii="Helvetica" w:eastAsia="宋体" w:hAnsi="Helvetica" w:cs="Helvetica"/>
            <w:color w:val="444444"/>
            <w:kern w:val="0"/>
            <w:u w:val="single"/>
          </w:rPr>
          <w:t>Fisher-Yates shuffle</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来进行</w:t>
      </w:r>
      <w:proofErr w:type="gramStart"/>
      <w:r w:rsidRPr="00E14618">
        <w:rPr>
          <w:rFonts w:ascii="Helvetica" w:eastAsia="宋体" w:hAnsi="Helvetica" w:cs="Helvetica"/>
          <w:color w:val="000000"/>
          <w:kern w:val="0"/>
          <w:szCs w:val="21"/>
        </w:rPr>
        <w:t>随机乱序</w:t>
      </w:r>
      <w:proofErr w:type="gramEnd"/>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shuffle(</w:t>
      </w:r>
      <w:proofErr w:type="gramEnd"/>
      <w:r w:rsidRPr="00E14618">
        <w:rPr>
          <w:rFonts w:ascii="Consolas" w:eastAsia="宋体" w:hAnsi="Consolas" w:cs="宋体"/>
          <w:color w:val="000000"/>
          <w:kern w:val="0"/>
          <w:sz w:val="18"/>
          <w:szCs w:val="18"/>
        </w:rPr>
        <w:t>[1, 2, 3, 4, 5, 6]);</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[4, 1, 6, 3, 5, </w:t>
      </w:r>
      <w:proofErr w:type="gramStart"/>
      <w:r w:rsidRPr="00E14618">
        <w:rPr>
          <w:rFonts w:ascii="Consolas" w:eastAsia="宋体" w:hAnsi="Consolas" w:cs="宋体"/>
          <w:color w:val="000000"/>
          <w:kern w:val="0"/>
          <w:sz w:val="18"/>
          <w:szCs w:val="18"/>
        </w:rPr>
        <w:t>2</w:t>
      </w:r>
      <w:proofErr w:type="gramEnd"/>
      <w:r w:rsidRPr="00E14618">
        <w:rPr>
          <w:rFonts w:ascii="Consolas" w:eastAsia="宋体" w:hAnsi="Consolas" w:cs="宋体"/>
          <w:color w:val="000000"/>
          <w:kern w:val="0"/>
          <w:sz w:val="18"/>
          <w:szCs w:val="18"/>
        </w:rPr>
        <w:t>]</w:t>
      </w:r>
    </w:p>
    <w:p w:rsidR="00532A55" w:rsidRDefault="00532A55" w:rsidP="00532A55">
      <w:pPr>
        <w:pStyle w:val="3"/>
        <w:rPr>
          <w:rFonts w:hint="eastAsia"/>
          <w:kern w:val="0"/>
        </w:rPr>
      </w:pPr>
      <w:r w:rsidRPr="00E14618">
        <w:rPr>
          <w:kern w:val="0"/>
        </w:rPr>
        <w:lastRenderedPageBreak/>
        <w:t>S</w:t>
      </w:r>
      <w:r w:rsidR="00E14618" w:rsidRPr="00E14618">
        <w:rPr>
          <w:kern w:val="0"/>
        </w:rPr>
        <w:t>ample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_.sample(list, [n])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从</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中产生一个随机样本。传递一个数字表示从</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中返回</w:t>
      </w:r>
      <w:r w:rsidRPr="00E14618">
        <w:rPr>
          <w:rFonts w:ascii="Helvetica" w:eastAsia="宋体" w:hAnsi="Helvetica" w:cs="Helvetica"/>
          <w:b/>
          <w:bCs/>
          <w:color w:val="000000"/>
          <w:kern w:val="0"/>
          <w:szCs w:val="21"/>
        </w:rPr>
        <w:t>n</w:t>
      </w:r>
      <w:proofErr w:type="gramStart"/>
      <w:r w:rsidRPr="00E14618">
        <w:rPr>
          <w:rFonts w:ascii="Helvetica" w:eastAsia="宋体" w:hAnsi="Helvetica" w:cs="Helvetica"/>
          <w:color w:val="000000"/>
          <w:kern w:val="0"/>
          <w:szCs w:val="21"/>
        </w:rPr>
        <w:t>个</w:t>
      </w:r>
      <w:proofErr w:type="gramEnd"/>
      <w:r w:rsidRPr="00E14618">
        <w:rPr>
          <w:rFonts w:ascii="Helvetica" w:eastAsia="宋体" w:hAnsi="Helvetica" w:cs="Helvetica"/>
          <w:color w:val="000000"/>
          <w:kern w:val="0"/>
          <w:szCs w:val="21"/>
        </w:rPr>
        <w:t>随机元素。否则将返回一个单一的随机项。</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sample(</w:t>
      </w:r>
      <w:proofErr w:type="gramEnd"/>
      <w:r w:rsidRPr="00E14618">
        <w:rPr>
          <w:rFonts w:ascii="Consolas" w:eastAsia="宋体" w:hAnsi="Consolas" w:cs="宋体"/>
          <w:color w:val="000000"/>
          <w:kern w:val="0"/>
          <w:sz w:val="18"/>
          <w:szCs w:val="18"/>
        </w:rPr>
        <w:t>[1, 2, 3, 4, 5, 6]);</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4</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sample(</w:t>
      </w:r>
      <w:proofErr w:type="gramEnd"/>
      <w:r w:rsidRPr="00E14618">
        <w:rPr>
          <w:rFonts w:ascii="Consolas" w:eastAsia="宋体" w:hAnsi="Consolas" w:cs="宋体"/>
          <w:color w:val="000000"/>
          <w:kern w:val="0"/>
          <w:sz w:val="18"/>
          <w:szCs w:val="18"/>
        </w:rPr>
        <w:t>[1, 2, 3, 4, 5, 6], 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[1, 6, </w:t>
      </w:r>
      <w:proofErr w:type="gramStart"/>
      <w:r w:rsidRPr="00E14618">
        <w:rPr>
          <w:rFonts w:ascii="Consolas" w:eastAsia="宋体" w:hAnsi="Consolas" w:cs="宋体"/>
          <w:color w:val="000000"/>
          <w:kern w:val="0"/>
          <w:sz w:val="18"/>
          <w:szCs w:val="18"/>
        </w:rPr>
        <w:t>2</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toArray</w:t>
      </w:r>
      <w:r w:rsidRPr="00E14618">
        <w:rPr>
          <w:rFonts w:ascii="Consolas" w:eastAsia="宋体" w:hAnsi="Consolas" w:cs="宋体"/>
          <w:color w:val="000000"/>
          <w:kern w:val="0"/>
          <w:sz w:val="18"/>
        </w:rPr>
        <w:t>_.toArray(list)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把</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任何可以迭代的对象</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转换成一个数组，在转换</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对象时非常有用。</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roofErr w:type="gramStart"/>
      <w:r w:rsidRPr="00E14618">
        <w:rPr>
          <w:rFonts w:ascii="Consolas" w:eastAsia="宋体" w:hAnsi="Consolas" w:cs="宋体"/>
          <w:color w:val="000000"/>
          <w:kern w:val="0"/>
          <w:sz w:val="18"/>
          <w:szCs w:val="18"/>
        </w:rPr>
        <w:t>function(</w:t>
      </w:r>
      <w:proofErr w:type="gramEnd"/>
      <w:r w:rsidRPr="00E14618">
        <w:rPr>
          <w:rFonts w:ascii="Consolas" w:eastAsia="宋体" w:hAnsi="Consolas" w:cs="宋体"/>
          <w:color w:val="000000"/>
          <w:kern w:val="0"/>
          <w:sz w:val="18"/>
          <w:szCs w:val="18"/>
        </w:rPr>
        <w:t>){ return _.toArray(arguments).slice(1); })(1, 2, 3, 4);</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[2, 3, </w:t>
      </w:r>
      <w:proofErr w:type="gramStart"/>
      <w:r w:rsidRPr="00E14618">
        <w:rPr>
          <w:rFonts w:ascii="Consolas" w:eastAsia="宋体" w:hAnsi="Consolas" w:cs="宋体"/>
          <w:color w:val="000000"/>
          <w:kern w:val="0"/>
          <w:sz w:val="18"/>
          <w:szCs w:val="18"/>
        </w:rPr>
        <w:t>4</w:t>
      </w:r>
      <w:proofErr w:type="gramEnd"/>
      <w:r w:rsidRPr="00E14618">
        <w:rPr>
          <w:rFonts w:ascii="Consolas" w:eastAsia="宋体" w:hAnsi="Consolas" w:cs="宋体"/>
          <w:color w:val="000000"/>
          <w:kern w:val="0"/>
          <w:sz w:val="18"/>
          <w:szCs w:val="18"/>
        </w:rPr>
        <w:t>]</w:t>
      </w:r>
    </w:p>
    <w:p w:rsidR="00532A55" w:rsidRDefault="00532A55" w:rsidP="00532A55">
      <w:pPr>
        <w:pStyle w:val="3"/>
        <w:rPr>
          <w:rFonts w:hint="eastAsia"/>
          <w:kern w:val="0"/>
        </w:rPr>
      </w:pPr>
      <w:r w:rsidRPr="00E14618">
        <w:rPr>
          <w:kern w:val="0"/>
        </w:rPr>
        <w:t>S</w:t>
      </w:r>
      <w:r w:rsidR="00E14618" w:rsidRPr="00E14618">
        <w:rPr>
          <w:kern w:val="0"/>
        </w:rPr>
        <w:t>ize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_.size(list)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的长度。</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size(</w:t>
      </w:r>
      <w:proofErr w:type="gramEnd"/>
      <w:r w:rsidRPr="00E14618">
        <w:rPr>
          <w:rFonts w:ascii="Consolas" w:eastAsia="宋体" w:hAnsi="Consolas" w:cs="宋体"/>
          <w:color w:val="000000"/>
          <w:kern w:val="0"/>
          <w:sz w:val="18"/>
          <w:szCs w:val="18"/>
        </w:rPr>
        <w:t>{one: 1, two: 2, three: 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3</w:t>
      </w:r>
    </w:p>
    <w:p w:rsidR="00532A55" w:rsidRDefault="00532A55" w:rsidP="00532A55">
      <w:pPr>
        <w:pStyle w:val="3"/>
        <w:rPr>
          <w:rFonts w:hint="eastAsia"/>
          <w:kern w:val="0"/>
        </w:rPr>
      </w:pPr>
      <w:r w:rsidRPr="00E14618">
        <w:rPr>
          <w:kern w:val="0"/>
        </w:rPr>
        <w:t>P</w:t>
      </w:r>
      <w:r w:rsidR="00E14618" w:rsidRPr="00E14618">
        <w:rPr>
          <w:kern w:val="0"/>
        </w:rPr>
        <w:t>artition</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_.partition(array, predicate)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拆分一个数组（</w:t>
      </w:r>
      <w:r w:rsidRPr="00E14618">
        <w:rPr>
          <w:rFonts w:ascii="Helvetica" w:eastAsia="宋体" w:hAnsi="Helvetica" w:cs="Helvetica"/>
          <w:b/>
          <w:bCs/>
          <w:color w:val="000000"/>
          <w:kern w:val="0"/>
          <w:szCs w:val="21"/>
        </w:rPr>
        <w:t>array</w:t>
      </w:r>
      <w:r w:rsidRPr="00E14618">
        <w:rPr>
          <w:rFonts w:ascii="Helvetica" w:eastAsia="宋体" w:hAnsi="Helvetica" w:cs="Helvetica"/>
          <w:color w:val="000000"/>
          <w:kern w:val="0"/>
          <w:szCs w:val="21"/>
        </w:rPr>
        <w:t>）为两个数组：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第一个数组其元素都满足</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迭代函数，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而第二个的所有元素均不能满足</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迭代函数。</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_.</w:t>
      </w:r>
      <w:proofErr w:type="gramStart"/>
      <w:r w:rsidRPr="00E14618">
        <w:rPr>
          <w:rFonts w:ascii="Consolas" w:eastAsia="宋体" w:hAnsi="Consolas" w:cs="宋体"/>
          <w:color w:val="000000"/>
          <w:kern w:val="0"/>
          <w:sz w:val="18"/>
          <w:szCs w:val="18"/>
        </w:rPr>
        <w:t>partition(</w:t>
      </w:r>
      <w:proofErr w:type="gramEnd"/>
      <w:r w:rsidRPr="00E14618">
        <w:rPr>
          <w:rFonts w:ascii="Consolas" w:eastAsia="宋体" w:hAnsi="Consolas" w:cs="宋体"/>
          <w:color w:val="000000"/>
          <w:kern w:val="0"/>
          <w:sz w:val="18"/>
          <w:szCs w:val="18"/>
        </w:rPr>
        <w:t>[0, 1, 2, 3, 4, 5], isOdd);</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 3, 5], [0, 2, 4]]</w:t>
      </w:r>
    </w:p>
    <w:p w:rsidR="00E14618" w:rsidRPr="00E14618" w:rsidRDefault="00E14618" w:rsidP="00E14618">
      <w:pPr>
        <w:widowControl/>
        <w:spacing w:before="100" w:beforeAutospacing="1" w:after="100" w:afterAutospacing="1"/>
        <w:jc w:val="left"/>
        <w:outlineLvl w:val="1"/>
        <w:rPr>
          <w:rFonts w:ascii="Helvetica" w:eastAsia="宋体" w:hAnsi="Helvetica" w:cs="Helvetica"/>
          <w:b/>
          <w:bCs/>
          <w:color w:val="000000"/>
          <w:kern w:val="0"/>
          <w:sz w:val="30"/>
          <w:szCs w:val="30"/>
        </w:rPr>
      </w:pPr>
      <w:r w:rsidRPr="00E14618">
        <w:rPr>
          <w:rFonts w:ascii="Helvetica" w:eastAsia="宋体" w:hAnsi="Helvetica" w:cs="Helvetica"/>
          <w:b/>
          <w:bCs/>
          <w:color w:val="000000"/>
          <w:kern w:val="0"/>
          <w:sz w:val="30"/>
          <w:szCs w:val="30"/>
        </w:rPr>
        <w:t>数组函数</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i/>
          <w:iCs/>
          <w:color w:val="000000"/>
          <w:kern w:val="0"/>
          <w:szCs w:val="21"/>
        </w:rPr>
        <w:t>注：</w:t>
      </w:r>
      <w:r w:rsidRPr="00E14618">
        <w:rPr>
          <w:rFonts w:ascii="Helvetica" w:eastAsia="宋体" w:hAnsi="Helvetica" w:cs="Helvetica"/>
          <w:i/>
          <w:iCs/>
          <w:color w:val="000000"/>
          <w:kern w:val="0"/>
          <w:szCs w:val="21"/>
        </w:rPr>
        <w:t> </w:t>
      </w:r>
      <w:r w:rsidRPr="00E14618">
        <w:rPr>
          <w:rFonts w:ascii="Helvetica" w:eastAsia="宋体" w:hAnsi="Helvetica" w:cs="Helvetica"/>
          <w:b/>
          <w:bCs/>
          <w:i/>
          <w:iCs/>
          <w:color w:val="000000"/>
          <w:kern w:val="0"/>
          <w:szCs w:val="21"/>
        </w:rPr>
        <w:t>arguments</w:t>
      </w:r>
      <w:r w:rsidRPr="00E14618">
        <w:rPr>
          <w:rFonts w:ascii="Helvetica" w:eastAsia="宋体" w:hAnsi="Helvetica" w:cs="Helvetica"/>
          <w:b/>
          <w:bCs/>
          <w:i/>
          <w:iCs/>
          <w:color w:val="000000"/>
          <w:kern w:val="0"/>
          <w:szCs w:val="21"/>
        </w:rPr>
        <w:t>（参数）</w:t>
      </w:r>
      <w:r w:rsidRPr="00E14618">
        <w:rPr>
          <w:rFonts w:ascii="Helvetica" w:eastAsia="宋体" w:hAnsi="Helvetica" w:cs="Helvetica"/>
          <w:i/>
          <w:iCs/>
          <w:color w:val="000000"/>
          <w:kern w:val="0"/>
          <w:szCs w:val="21"/>
        </w:rPr>
        <w:t> </w:t>
      </w:r>
      <w:r w:rsidRPr="00E14618">
        <w:rPr>
          <w:rFonts w:ascii="Helvetica" w:eastAsia="宋体" w:hAnsi="Helvetica" w:cs="Helvetica"/>
          <w:i/>
          <w:iCs/>
          <w:color w:val="000000"/>
          <w:kern w:val="0"/>
          <w:szCs w:val="21"/>
        </w:rPr>
        <w:t>对象将在所有数组函数中工作</w:t>
      </w:r>
      <w:r w:rsidRPr="00E14618">
        <w:rPr>
          <w:rFonts w:ascii="Helvetica" w:eastAsia="宋体" w:hAnsi="Helvetica" w:cs="Helvetica"/>
          <w:i/>
          <w:iCs/>
          <w:color w:val="000000"/>
          <w:kern w:val="0"/>
          <w:szCs w:val="21"/>
        </w:rPr>
        <w:t xml:space="preserve"> </w:t>
      </w:r>
      <w:r w:rsidRPr="00E14618">
        <w:rPr>
          <w:rFonts w:ascii="Helvetica" w:eastAsia="宋体" w:hAnsi="Helvetica" w:cs="Helvetica"/>
          <w:i/>
          <w:iCs/>
          <w:color w:val="000000"/>
          <w:kern w:val="0"/>
          <w:szCs w:val="21"/>
        </w:rPr>
        <w:t>。然而</w:t>
      </w:r>
      <w:r w:rsidRPr="00E14618">
        <w:rPr>
          <w:rFonts w:ascii="Helvetica" w:eastAsia="宋体" w:hAnsi="Helvetica" w:cs="Helvetica"/>
          <w:i/>
          <w:iCs/>
          <w:color w:val="000000"/>
          <w:kern w:val="0"/>
          <w:szCs w:val="21"/>
        </w:rPr>
        <w:t xml:space="preserve">, Underscore </w:t>
      </w:r>
      <w:r w:rsidRPr="00E14618">
        <w:rPr>
          <w:rFonts w:ascii="Helvetica" w:eastAsia="宋体" w:hAnsi="Helvetica" w:cs="Helvetica"/>
          <w:i/>
          <w:iCs/>
          <w:color w:val="000000"/>
          <w:kern w:val="0"/>
          <w:szCs w:val="21"/>
        </w:rPr>
        <w:t>函数的设计并不只是针对稀疏（</w:t>
      </w:r>
      <w:r w:rsidRPr="00E14618">
        <w:rPr>
          <w:rFonts w:ascii="Helvetica" w:eastAsia="宋体" w:hAnsi="Helvetica" w:cs="Helvetica"/>
          <w:i/>
          <w:iCs/>
          <w:color w:val="000000"/>
          <w:kern w:val="0"/>
          <w:szCs w:val="21"/>
        </w:rPr>
        <w:t xml:space="preserve">"sparse" </w:t>
      </w:r>
      <w:r w:rsidRPr="00E14618">
        <w:rPr>
          <w:rFonts w:ascii="Helvetica" w:eastAsia="宋体" w:hAnsi="Helvetica" w:cs="Helvetica"/>
          <w:i/>
          <w:iCs/>
          <w:color w:val="000000"/>
          <w:kern w:val="0"/>
          <w:szCs w:val="21"/>
        </w:rPr>
        <w:t>）数组的</w:t>
      </w:r>
      <w:r w:rsidRPr="00E14618">
        <w:rPr>
          <w:rFonts w:ascii="Helvetica" w:eastAsia="宋体" w:hAnsi="Helvetica" w:cs="Helvetica"/>
          <w:i/>
          <w:iCs/>
          <w:color w:val="000000"/>
          <w:kern w:val="0"/>
          <w:szCs w:val="21"/>
        </w:rPr>
        <w:t>.</w:t>
      </w:r>
    </w:p>
    <w:p w:rsidR="00532A55" w:rsidRDefault="00532A55" w:rsidP="00532A55">
      <w:pPr>
        <w:pStyle w:val="3"/>
        <w:rPr>
          <w:rFonts w:hint="eastAsia"/>
          <w:kern w:val="0"/>
        </w:rPr>
      </w:pPr>
      <w:r w:rsidRPr="00E14618">
        <w:rPr>
          <w:kern w:val="0"/>
        </w:rPr>
        <w:t>F</w:t>
      </w:r>
      <w:r w:rsidR="00E14618" w:rsidRPr="00E14618">
        <w:rPr>
          <w:kern w:val="0"/>
        </w:rPr>
        <w:t>irst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_.first(array, [n])</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head</w:t>
      </w:r>
      <w:r w:rsidRPr="00E14618">
        <w:rPr>
          <w:rFonts w:ascii="Helvetica" w:eastAsia="宋体" w:hAnsi="Helvetica" w:cs="Helvetica"/>
          <w:i/>
          <w:iCs/>
          <w:color w:val="000000"/>
          <w:kern w:val="0"/>
        </w:rPr>
        <w:t>, </w:t>
      </w:r>
      <w:r w:rsidRPr="00E14618">
        <w:rPr>
          <w:rFonts w:ascii="Helvetica" w:eastAsia="宋体" w:hAnsi="Helvetica" w:cs="Helvetica"/>
          <w:b/>
          <w:bCs/>
          <w:i/>
          <w:iCs/>
          <w:color w:val="000000"/>
          <w:kern w:val="0"/>
        </w:rPr>
        <w:t>take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array</w:t>
      </w:r>
      <w:r w:rsidRPr="00E14618">
        <w:rPr>
          <w:rFonts w:ascii="Helvetica" w:eastAsia="宋体" w:hAnsi="Helvetica" w:cs="Helvetica"/>
          <w:b/>
          <w:bCs/>
          <w:color w:val="000000"/>
          <w:kern w:val="0"/>
          <w:szCs w:val="21"/>
        </w:rPr>
        <w:t>（数组）</w:t>
      </w:r>
      <w:r w:rsidRPr="00E14618">
        <w:rPr>
          <w:rFonts w:ascii="Helvetica" w:eastAsia="宋体" w:hAnsi="Helvetica" w:cs="Helvetica"/>
          <w:color w:val="000000"/>
          <w:kern w:val="0"/>
          <w:szCs w:val="21"/>
        </w:rPr>
        <w:t>的第一个元素。传递</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n</w:t>
      </w:r>
      <w:r w:rsidRPr="00E14618">
        <w:rPr>
          <w:rFonts w:ascii="Helvetica" w:eastAsia="宋体" w:hAnsi="Helvetica" w:cs="Helvetica"/>
          <w:color w:val="000000"/>
          <w:kern w:val="0"/>
          <w:szCs w:val="21"/>
        </w:rPr>
        <w:t>参数将返回数组中从第一个元素开始的</w:t>
      </w:r>
      <w:r w:rsidRPr="00E14618">
        <w:rPr>
          <w:rFonts w:ascii="Helvetica" w:eastAsia="宋体" w:hAnsi="Helvetica" w:cs="Helvetica"/>
          <w:b/>
          <w:bCs/>
          <w:color w:val="000000"/>
          <w:kern w:val="0"/>
          <w:szCs w:val="21"/>
        </w:rPr>
        <w:t>n</w:t>
      </w:r>
      <w:proofErr w:type="gramStart"/>
      <w:r w:rsidRPr="00E14618">
        <w:rPr>
          <w:rFonts w:ascii="Helvetica" w:eastAsia="宋体" w:hAnsi="Helvetica" w:cs="Helvetica"/>
          <w:color w:val="000000"/>
          <w:kern w:val="0"/>
          <w:szCs w:val="21"/>
        </w:rPr>
        <w:t>个</w:t>
      </w:r>
      <w:proofErr w:type="gramEnd"/>
      <w:r w:rsidRPr="00E14618">
        <w:rPr>
          <w:rFonts w:ascii="Helvetica" w:eastAsia="宋体" w:hAnsi="Helvetica" w:cs="Helvetica"/>
          <w:color w:val="000000"/>
          <w:kern w:val="0"/>
          <w:szCs w:val="21"/>
        </w:rPr>
        <w:t>元素（愚人码头注：返回数组中前</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n</w:t>
      </w:r>
      <w:r w:rsidRPr="00E14618">
        <w:rPr>
          <w:rFonts w:ascii="Helvetica" w:eastAsia="宋体" w:hAnsi="Helvetica" w:cs="Helvetica"/>
          <w:color w:val="000000"/>
          <w:kern w:val="0"/>
          <w:szCs w:val="21"/>
        </w:rPr>
        <w:t> </w:t>
      </w:r>
      <w:proofErr w:type="gramStart"/>
      <w:r w:rsidRPr="00E14618">
        <w:rPr>
          <w:rFonts w:ascii="Helvetica" w:eastAsia="宋体" w:hAnsi="Helvetica" w:cs="Helvetica"/>
          <w:color w:val="000000"/>
          <w:kern w:val="0"/>
          <w:szCs w:val="21"/>
        </w:rPr>
        <w:t>个</w:t>
      </w:r>
      <w:proofErr w:type="gramEnd"/>
      <w:r w:rsidRPr="00E14618">
        <w:rPr>
          <w:rFonts w:ascii="Helvetica" w:eastAsia="宋体" w:hAnsi="Helvetica" w:cs="Helvetica"/>
          <w:color w:val="000000"/>
          <w:kern w:val="0"/>
          <w:szCs w:val="21"/>
        </w:rPr>
        <w:t>元素</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first(</w:t>
      </w:r>
      <w:proofErr w:type="gramEnd"/>
      <w:r w:rsidRPr="00E14618">
        <w:rPr>
          <w:rFonts w:ascii="Consolas" w:eastAsia="宋体" w:hAnsi="Consolas" w:cs="宋体"/>
          <w:color w:val="000000"/>
          <w:kern w:val="0"/>
          <w:sz w:val="18"/>
          <w:szCs w:val="18"/>
        </w:rPr>
        <w:t>[5, 4, 3, 2, 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5</w:t>
      </w:r>
    </w:p>
    <w:p w:rsidR="00532A55" w:rsidRDefault="00532A55" w:rsidP="00532A55">
      <w:pPr>
        <w:pStyle w:val="3"/>
        <w:rPr>
          <w:rFonts w:hint="eastAsia"/>
          <w:kern w:val="0"/>
        </w:rPr>
      </w:pPr>
      <w:r w:rsidRPr="00E14618">
        <w:rPr>
          <w:kern w:val="0"/>
        </w:rPr>
        <w:t>I</w:t>
      </w:r>
      <w:r w:rsidR="00E14618" w:rsidRPr="00E14618">
        <w:rPr>
          <w:kern w:val="0"/>
        </w:rPr>
        <w:t>nitial</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_.initial(array, [n])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返回数组中除了最后一个元素外的其他全部元素。</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w:t>
      </w:r>
      <w:r w:rsidRPr="00E14618">
        <w:rPr>
          <w:rFonts w:ascii="Helvetica" w:eastAsia="宋体" w:hAnsi="Helvetica" w:cs="Helvetica"/>
          <w:color w:val="000000"/>
          <w:kern w:val="0"/>
          <w:szCs w:val="21"/>
        </w:rPr>
        <w:t>arguments</w:t>
      </w:r>
      <w:r w:rsidRPr="00E14618">
        <w:rPr>
          <w:rFonts w:ascii="Helvetica" w:eastAsia="宋体" w:hAnsi="Helvetica" w:cs="Helvetica"/>
          <w:color w:val="000000"/>
          <w:kern w:val="0"/>
          <w:szCs w:val="21"/>
        </w:rPr>
        <w:t>对象上特别有用。传递</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n</w:t>
      </w:r>
      <w:r w:rsidRPr="00E14618">
        <w:rPr>
          <w:rFonts w:ascii="Helvetica" w:eastAsia="宋体" w:hAnsi="Helvetica" w:cs="Helvetica"/>
          <w:color w:val="000000"/>
          <w:kern w:val="0"/>
          <w:szCs w:val="21"/>
        </w:rPr>
        <w:t>参数将从结果中排除从最后一个开始的</w:t>
      </w:r>
      <w:r w:rsidRPr="00E14618">
        <w:rPr>
          <w:rFonts w:ascii="Helvetica" w:eastAsia="宋体" w:hAnsi="Helvetica" w:cs="Helvetica"/>
          <w:b/>
          <w:bCs/>
          <w:color w:val="000000"/>
          <w:kern w:val="0"/>
          <w:szCs w:val="21"/>
        </w:rPr>
        <w:t>n</w:t>
      </w:r>
      <w:proofErr w:type="gramStart"/>
      <w:r w:rsidRPr="00E14618">
        <w:rPr>
          <w:rFonts w:ascii="Helvetica" w:eastAsia="宋体" w:hAnsi="Helvetica" w:cs="Helvetica"/>
          <w:color w:val="000000"/>
          <w:kern w:val="0"/>
          <w:szCs w:val="21"/>
        </w:rPr>
        <w:t>个</w:t>
      </w:r>
      <w:proofErr w:type="gramEnd"/>
      <w:r w:rsidRPr="00E14618">
        <w:rPr>
          <w:rFonts w:ascii="Helvetica" w:eastAsia="宋体" w:hAnsi="Helvetica" w:cs="Helvetica"/>
          <w:color w:val="000000"/>
          <w:kern w:val="0"/>
          <w:szCs w:val="21"/>
        </w:rPr>
        <w:t>元素（愚人码头注：排除数组后面的</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n</w:t>
      </w:r>
      <w:r w:rsidRPr="00E14618">
        <w:rPr>
          <w:rFonts w:ascii="Helvetica" w:eastAsia="宋体" w:hAnsi="Helvetica" w:cs="Helvetica"/>
          <w:color w:val="000000"/>
          <w:kern w:val="0"/>
          <w:szCs w:val="21"/>
        </w:rPr>
        <w:t> </w:t>
      </w:r>
      <w:proofErr w:type="gramStart"/>
      <w:r w:rsidRPr="00E14618">
        <w:rPr>
          <w:rFonts w:ascii="Helvetica" w:eastAsia="宋体" w:hAnsi="Helvetica" w:cs="Helvetica"/>
          <w:color w:val="000000"/>
          <w:kern w:val="0"/>
          <w:szCs w:val="21"/>
        </w:rPr>
        <w:t>个</w:t>
      </w:r>
      <w:proofErr w:type="gramEnd"/>
      <w:r w:rsidRPr="00E14618">
        <w:rPr>
          <w:rFonts w:ascii="Helvetica" w:eastAsia="宋体" w:hAnsi="Helvetica" w:cs="Helvetica"/>
          <w:color w:val="000000"/>
          <w:kern w:val="0"/>
          <w:szCs w:val="21"/>
        </w:rPr>
        <w:t>元素）。</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initial(</w:t>
      </w:r>
      <w:proofErr w:type="gramEnd"/>
      <w:r w:rsidRPr="00E14618">
        <w:rPr>
          <w:rFonts w:ascii="Consolas" w:eastAsia="宋体" w:hAnsi="Consolas" w:cs="宋体"/>
          <w:color w:val="000000"/>
          <w:kern w:val="0"/>
          <w:sz w:val="18"/>
          <w:szCs w:val="18"/>
        </w:rPr>
        <w:t>[5, 4, 3, 2, 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[5, 4, 3, </w:t>
      </w:r>
      <w:proofErr w:type="gramStart"/>
      <w:r w:rsidRPr="00E14618">
        <w:rPr>
          <w:rFonts w:ascii="Consolas" w:eastAsia="宋体" w:hAnsi="Consolas" w:cs="宋体"/>
          <w:color w:val="000000"/>
          <w:kern w:val="0"/>
          <w:sz w:val="18"/>
          <w:szCs w:val="18"/>
        </w:rPr>
        <w:t>2</w:t>
      </w:r>
      <w:proofErr w:type="gramEnd"/>
      <w:r w:rsidRPr="00E14618">
        <w:rPr>
          <w:rFonts w:ascii="Consolas" w:eastAsia="宋体" w:hAnsi="Consolas" w:cs="宋体"/>
          <w:color w:val="000000"/>
          <w:kern w:val="0"/>
          <w:sz w:val="18"/>
          <w:szCs w:val="18"/>
        </w:rPr>
        <w:t>]</w:t>
      </w:r>
    </w:p>
    <w:p w:rsidR="00532A55" w:rsidRDefault="00532A55" w:rsidP="00532A55">
      <w:pPr>
        <w:pStyle w:val="3"/>
        <w:rPr>
          <w:rFonts w:hint="eastAsia"/>
          <w:kern w:val="0"/>
        </w:rPr>
      </w:pPr>
      <w:r w:rsidRPr="00E14618">
        <w:rPr>
          <w:kern w:val="0"/>
        </w:rPr>
        <w:t>L</w:t>
      </w:r>
      <w:r w:rsidR="00E14618" w:rsidRPr="00E14618">
        <w:rPr>
          <w:kern w:val="0"/>
        </w:rPr>
        <w:t>ast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_.last(array, [n])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array</w:t>
      </w:r>
      <w:r w:rsidRPr="00E14618">
        <w:rPr>
          <w:rFonts w:ascii="Helvetica" w:eastAsia="宋体" w:hAnsi="Helvetica" w:cs="Helvetica"/>
          <w:b/>
          <w:bCs/>
          <w:color w:val="000000"/>
          <w:kern w:val="0"/>
          <w:szCs w:val="21"/>
        </w:rPr>
        <w:t>（数组）</w:t>
      </w:r>
      <w:r w:rsidRPr="00E14618">
        <w:rPr>
          <w:rFonts w:ascii="Helvetica" w:eastAsia="宋体" w:hAnsi="Helvetica" w:cs="Helvetica"/>
          <w:color w:val="000000"/>
          <w:kern w:val="0"/>
          <w:szCs w:val="21"/>
        </w:rPr>
        <w:t>的最后一个元素。传递</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n</w:t>
      </w:r>
      <w:r w:rsidRPr="00E14618">
        <w:rPr>
          <w:rFonts w:ascii="Helvetica" w:eastAsia="宋体" w:hAnsi="Helvetica" w:cs="Helvetica"/>
          <w:color w:val="000000"/>
          <w:kern w:val="0"/>
          <w:szCs w:val="21"/>
        </w:rPr>
        <w:t>参数将返回数组中从最后一个元素开始的</w:t>
      </w:r>
      <w:r w:rsidRPr="00E14618">
        <w:rPr>
          <w:rFonts w:ascii="Helvetica" w:eastAsia="宋体" w:hAnsi="Helvetica" w:cs="Helvetica"/>
          <w:b/>
          <w:bCs/>
          <w:color w:val="000000"/>
          <w:kern w:val="0"/>
          <w:szCs w:val="21"/>
        </w:rPr>
        <w:t>n</w:t>
      </w:r>
      <w:proofErr w:type="gramStart"/>
      <w:r w:rsidRPr="00E14618">
        <w:rPr>
          <w:rFonts w:ascii="Helvetica" w:eastAsia="宋体" w:hAnsi="Helvetica" w:cs="Helvetica"/>
          <w:color w:val="000000"/>
          <w:kern w:val="0"/>
          <w:szCs w:val="21"/>
        </w:rPr>
        <w:t>个</w:t>
      </w:r>
      <w:proofErr w:type="gramEnd"/>
      <w:r w:rsidRPr="00E14618">
        <w:rPr>
          <w:rFonts w:ascii="Helvetica" w:eastAsia="宋体" w:hAnsi="Helvetica" w:cs="Helvetica"/>
          <w:color w:val="000000"/>
          <w:kern w:val="0"/>
          <w:szCs w:val="21"/>
        </w:rPr>
        <w:t>元素（愚人码头注：返回数组里的后面的</w:t>
      </w:r>
      <w:r w:rsidRPr="00E14618">
        <w:rPr>
          <w:rFonts w:ascii="Helvetica" w:eastAsia="宋体" w:hAnsi="Helvetica" w:cs="Helvetica"/>
          <w:b/>
          <w:bCs/>
          <w:color w:val="000000"/>
          <w:kern w:val="0"/>
          <w:szCs w:val="21"/>
        </w:rPr>
        <w:t>n</w:t>
      </w:r>
      <w:proofErr w:type="gramStart"/>
      <w:r w:rsidRPr="00E14618">
        <w:rPr>
          <w:rFonts w:ascii="Helvetica" w:eastAsia="宋体" w:hAnsi="Helvetica" w:cs="Helvetica"/>
          <w:color w:val="000000"/>
          <w:kern w:val="0"/>
          <w:szCs w:val="21"/>
        </w:rPr>
        <w:t>个</w:t>
      </w:r>
      <w:proofErr w:type="gramEnd"/>
      <w:r w:rsidRPr="00E14618">
        <w:rPr>
          <w:rFonts w:ascii="Helvetica" w:eastAsia="宋体" w:hAnsi="Helvetica" w:cs="Helvetica"/>
          <w:color w:val="000000"/>
          <w:kern w:val="0"/>
          <w:szCs w:val="21"/>
        </w:rPr>
        <w:t>元素）。</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last(</w:t>
      </w:r>
      <w:proofErr w:type="gramEnd"/>
      <w:r w:rsidRPr="00E14618">
        <w:rPr>
          <w:rFonts w:ascii="Consolas" w:eastAsia="宋体" w:hAnsi="Consolas" w:cs="宋体"/>
          <w:color w:val="000000"/>
          <w:kern w:val="0"/>
          <w:sz w:val="18"/>
          <w:szCs w:val="18"/>
        </w:rPr>
        <w:t>[5, 4, 3, 2, 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w:t>
      </w:r>
    </w:p>
    <w:p w:rsidR="00532A55" w:rsidRDefault="00532A55" w:rsidP="00532A55">
      <w:pPr>
        <w:pStyle w:val="3"/>
        <w:rPr>
          <w:rFonts w:hint="eastAsia"/>
          <w:kern w:val="0"/>
        </w:rPr>
      </w:pPr>
      <w:r w:rsidRPr="00E14618">
        <w:rPr>
          <w:kern w:val="0"/>
        </w:rPr>
        <w:lastRenderedPageBreak/>
        <w:t>R</w:t>
      </w:r>
      <w:r w:rsidR="00E14618" w:rsidRPr="00E14618">
        <w:rPr>
          <w:kern w:val="0"/>
        </w:rPr>
        <w:t>est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_.rest(array, [index])</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tail, drop</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返回数组中除了第一个元素外的其他全部元素。传递</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index</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参数将返回从</w:t>
      </w:r>
      <w:r w:rsidRPr="00E14618">
        <w:rPr>
          <w:rFonts w:ascii="Helvetica" w:eastAsia="宋体" w:hAnsi="Helvetica" w:cs="Helvetica"/>
          <w:b/>
          <w:bCs/>
          <w:color w:val="000000"/>
          <w:kern w:val="0"/>
          <w:szCs w:val="21"/>
        </w:rPr>
        <w:t>index</w:t>
      </w:r>
      <w:r w:rsidRPr="00E14618">
        <w:rPr>
          <w:rFonts w:ascii="Helvetica" w:eastAsia="宋体" w:hAnsi="Helvetica" w:cs="Helvetica"/>
          <w:color w:val="000000"/>
          <w:kern w:val="0"/>
          <w:szCs w:val="21"/>
        </w:rPr>
        <w:t>开始的剩余所有元素</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。（感谢</w:t>
      </w:r>
      <w:hyperlink r:id="rId35" w:tgtFrame="_blank" w:history="1">
        <w:r w:rsidRPr="00E14618">
          <w:rPr>
            <w:rFonts w:ascii="Helvetica" w:eastAsia="宋体" w:hAnsi="Helvetica" w:cs="Helvetica"/>
            <w:color w:val="444444"/>
            <w:kern w:val="0"/>
            <w:u w:val="single"/>
          </w:rPr>
          <w:t>@</w:t>
        </w:r>
        <w:r w:rsidRPr="00E14618">
          <w:rPr>
            <w:rFonts w:ascii="Helvetica" w:eastAsia="宋体" w:hAnsi="Helvetica" w:cs="Helvetica"/>
            <w:color w:val="444444"/>
            <w:kern w:val="0"/>
            <w:u w:val="single"/>
          </w:rPr>
          <w:t>德德德德撸</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指出错误）</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rest(</w:t>
      </w:r>
      <w:proofErr w:type="gramEnd"/>
      <w:r w:rsidRPr="00E14618">
        <w:rPr>
          <w:rFonts w:ascii="Consolas" w:eastAsia="宋体" w:hAnsi="Consolas" w:cs="宋体"/>
          <w:color w:val="000000"/>
          <w:kern w:val="0"/>
          <w:sz w:val="18"/>
          <w:szCs w:val="18"/>
        </w:rPr>
        <w:t>[5, 4, 3, 2, 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[4, 3, 2, </w:t>
      </w:r>
      <w:proofErr w:type="gramStart"/>
      <w:r w:rsidRPr="00E14618">
        <w:rPr>
          <w:rFonts w:ascii="Consolas" w:eastAsia="宋体" w:hAnsi="Consolas" w:cs="宋体"/>
          <w:color w:val="000000"/>
          <w:kern w:val="0"/>
          <w:sz w:val="18"/>
          <w:szCs w:val="18"/>
        </w:rPr>
        <w:t>1</w:t>
      </w:r>
      <w:proofErr w:type="gramEnd"/>
      <w:r w:rsidRPr="00E14618">
        <w:rPr>
          <w:rFonts w:ascii="Consolas" w:eastAsia="宋体" w:hAnsi="Consolas" w:cs="宋体"/>
          <w:color w:val="000000"/>
          <w:kern w:val="0"/>
          <w:sz w:val="18"/>
          <w:szCs w:val="18"/>
        </w:rPr>
        <w:t>]</w:t>
      </w:r>
    </w:p>
    <w:p w:rsidR="00532A55" w:rsidRDefault="00532A55" w:rsidP="00532A55">
      <w:pPr>
        <w:pStyle w:val="3"/>
        <w:rPr>
          <w:rFonts w:hint="eastAsia"/>
          <w:kern w:val="0"/>
        </w:rPr>
      </w:pPr>
      <w:r w:rsidRPr="00E14618">
        <w:rPr>
          <w:kern w:val="0"/>
        </w:rPr>
        <w:t>C</w:t>
      </w:r>
      <w:r w:rsidR="00E14618" w:rsidRPr="00E14618">
        <w:rPr>
          <w:kern w:val="0"/>
        </w:rPr>
        <w:t>ompact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_.compact(array)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返回一个除去所有</w:t>
      </w:r>
      <w:r w:rsidRPr="00E14618">
        <w:rPr>
          <w:rFonts w:ascii="Helvetica" w:eastAsia="宋体" w:hAnsi="Helvetica" w:cs="Helvetica"/>
          <w:i/>
          <w:iCs/>
          <w:color w:val="000000"/>
          <w:kern w:val="0"/>
          <w:szCs w:val="21"/>
        </w:rPr>
        <w:t>false</w:t>
      </w:r>
      <w:r w:rsidRPr="00E14618">
        <w:rPr>
          <w:rFonts w:ascii="Helvetica" w:eastAsia="宋体" w:hAnsi="Helvetica" w:cs="Helvetica"/>
          <w:color w:val="000000"/>
          <w:kern w:val="0"/>
          <w:szCs w:val="21"/>
        </w:rPr>
        <w:t>值的</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w:t>
      </w:r>
      <w:r w:rsidRPr="00E14618">
        <w:rPr>
          <w:rFonts w:ascii="Helvetica" w:eastAsia="宋体" w:hAnsi="Helvetica" w:cs="Helvetica"/>
          <w:color w:val="000000"/>
          <w:kern w:val="0"/>
          <w:szCs w:val="21"/>
        </w:rPr>
        <w:t>副本。</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中</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false</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null</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0</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undefined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NaN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都是</w:t>
      </w:r>
      <w:r w:rsidRPr="00E14618">
        <w:rPr>
          <w:rFonts w:ascii="Helvetica" w:eastAsia="宋体" w:hAnsi="Helvetica" w:cs="Helvetica"/>
          <w:i/>
          <w:iCs/>
          <w:color w:val="000000"/>
          <w:kern w:val="0"/>
          <w:szCs w:val="21"/>
        </w:rPr>
        <w:t>false</w:t>
      </w:r>
      <w:r w:rsidRPr="00E14618">
        <w:rPr>
          <w:rFonts w:ascii="Helvetica" w:eastAsia="宋体" w:hAnsi="Helvetica" w:cs="Helvetica"/>
          <w:color w:val="000000"/>
          <w:kern w:val="0"/>
          <w:szCs w:val="21"/>
        </w:rPr>
        <w:t>值</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compact(</w:t>
      </w:r>
      <w:proofErr w:type="gramEnd"/>
      <w:r w:rsidRPr="00E14618">
        <w:rPr>
          <w:rFonts w:ascii="Consolas" w:eastAsia="宋体" w:hAnsi="Consolas" w:cs="宋体"/>
          <w:color w:val="000000"/>
          <w:kern w:val="0"/>
          <w:sz w:val="18"/>
          <w:szCs w:val="18"/>
        </w:rPr>
        <w:t>[0, 1, false, 2, '', 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[1, 2, </w:t>
      </w:r>
      <w:proofErr w:type="gramStart"/>
      <w:r w:rsidRPr="00E14618">
        <w:rPr>
          <w:rFonts w:ascii="Consolas" w:eastAsia="宋体" w:hAnsi="Consolas" w:cs="宋体"/>
          <w:color w:val="000000"/>
          <w:kern w:val="0"/>
          <w:sz w:val="18"/>
          <w:szCs w:val="18"/>
        </w:rPr>
        <w:t>3</w:t>
      </w:r>
      <w:proofErr w:type="gramEnd"/>
      <w:r w:rsidRPr="00E14618">
        <w:rPr>
          <w:rFonts w:ascii="Consolas" w:eastAsia="宋体" w:hAnsi="Consolas" w:cs="宋体"/>
          <w:color w:val="000000"/>
          <w:kern w:val="0"/>
          <w:sz w:val="18"/>
          <w:szCs w:val="18"/>
        </w:rPr>
        <w:t>]</w:t>
      </w:r>
    </w:p>
    <w:p w:rsidR="00532A55" w:rsidRDefault="00532A55" w:rsidP="00532A55">
      <w:pPr>
        <w:pStyle w:val="3"/>
        <w:rPr>
          <w:rFonts w:hint="eastAsia"/>
          <w:kern w:val="0"/>
        </w:rPr>
      </w:pPr>
      <w:r w:rsidRPr="00E14618">
        <w:rPr>
          <w:kern w:val="0"/>
        </w:rPr>
        <w:t>F</w:t>
      </w:r>
      <w:r w:rsidR="00E14618" w:rsidRPr="00E14618">
        <w:rPr>
          <w:kern w:val="0"/>
        </w:rPr>
        <w:t>latten</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_.flatten(array, [shallow])</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将一个嵌套多层的数组</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w:t>
      </w:r>
      <w:r w:rsidRPr="00E14618">
        <w:rPr>
          <w:rFonts w:ascii="Helvetica" w:eastAsia="宋体" w:hAnsi="Helvetica" w:cs="Helvetica"/>
          <w:b/>
          <w:bCs/>
          <w:color w:val="000000"/>
          <w:kern w:val="0"/>
          <w:szCs w:val="21"/>
        </w:rPr>
        <w:t>（数组）</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嵌套可以是任何层数</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转换为只有一层的数组。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如果你传递</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shallow</w:t>
      </w:r>
      <w:r w:rsidRPr="00E14618">
        <w:rPr>
          <w:rFonts w:ascii="Helvetica" w:eastAsia="宋体" w:hAnsi="Helvetica" w:cs="Helvetica"/>
          <w:color w:val="000000"/>
          <w:kern w:val="0"/>
          <w:szCs w:val="21"/>
        </w:rPr>
        <w:t>参数，数组将只减少一维的嵌套。</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flatten(</w:t>
      </w:r>
      <w:proofErr w:type="gramEnd"/>
      <w:r w:rsidRPr="00E14618">
        <w:rPr>
          <w:rFonts w:ascii="Consolas" w:eastAsia="宋体" w:hAnsi="Consolas" w:cs="宋体"/>
          <w:color w:val="000000"/>
          <w:kern w:val="0"/>
          <w:sz w:val="18"/>
          <w:szCs w:val="18"/>
        </w:rPr>
        <w:t>[1, [2], [3, [[4]]]]);</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[1, 2, 3, </w:t>
      </w:r>
      <w:proofErr w:type="gramStart"/>
      <w:r w:rsidRPr="00E14618">
        <w:rPr>
          <w:rFonts w:ascii="Consolas" w:eastAsia="宋体" w:hAnsi="Consolas" w:cs="宋体"/>
          <w:color w:val="000000"/>
          <w:kern w:val="0"/>
          <w:sz w:val="18"/>
          <w:szCs w:val="18"/>
        </w:rPr>
        <w:t>4</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flatten(</w:t>
      </w:r>
      <w:proofErr w:type="gramEnd"/>
      <w:r w:rsidRPr="00E14618">
        <w:rPr>
          <w:rFonts w:ascii="Consolas" w:eastAsia="宋体" w:hAnsi="Consolas" w:cs="宋体"/>
          <w:color w:val="000000"/>
          <w:kern w:val="0"/>
          <w:sz w:val="18"/>
          <w:szCs w:val="18"/>
        </w:rPr>
        <w:t>[1, [2], [3, [[4]]]], true);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[1, 2, 3, </w:t>
      </w:r>
      <w:proofErr w:type="gramStart"/>
      <w:r w:rsidRPr="00E14618">
        <w:rPr>
          <w:rFonts w:ascii="Consolas" w:eastAsia="宋体" w:hAnsi="Consolas" w:cs="宋体"/>
          <w:color w:val="000000"/>
          <w:kern w:val="0"/>
          <w:sz w:val="18"/>
          <w:szCs w:val="18"/>
        </w:rPr>
        <w:t>[[4]]</w:t>
      </w:r>
      <w:proofErr w:type="gramEnd"/>
      <w:r w:rsidRPr="00E14618">
        <w:rPr>
          <w:rFonts w:ascii="Consolas" w:eastAsia="宋体" w:hAnsi="Consolas" w:cs="宋体"/>
          <w:color w:val="000000"/>
          <w:kern w:val="0"/>
          <w:sz w:val="18"/>
          <w:szCs w:val="18"/>
        </w:rPr>
        <w:t>];</w:t>
      </w:r>
    </w:p>
    <w:p w:rsidR="00532A55" w:rsidRDefault="00532A55" w:rsidP="00532A55">
      <w:pPr>
        <w:pStyle w:val="3"/>
        <w:rPr>
          <w:rFonts w:hint="eastAsia"/>
          <w:kern w:val="0"/>
        </w:rPr>
      </w:pPr>
      <w:r w:rsidRPr="00E14618">
        <w:rPr>
          <w:kern w:val="0"/>
        </w:rPr>
        <w:lastRenderedPageBreak/>
        <w:t>W</w:t>
      </w:r>
      <w:r w:rsidR="00E14618" w:rsidRPr="00E14618">
        <w:rPr>
          <w:kern w:val="0"/>
        </w:rPr>
        <w:t>ithout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_.without(array, *values)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返回一个删除所有</w:t>
      </w:r>
      <w:r w:rsidRPr="00E14618">
        <w:rPr>
          <w:rFonts w:ascii="Helvetica" w:eastAsia="宋体" w:hAnsi="Helvetica" w:cs="Helvetica"/>
          <w:b/>
          <w:bCs/>
          <w:color w:val="000000"/>
          <w:kern w:val="0"/>
          <w:szCs w:val="21"/>
        </w:rPr>
        <w:t>values</w:t>
      </w:r>
      <w:r w:rsidRPr="00E14618">
        <w:rPr>
          <w:rFonts w:ascii="Helvetica" w:eastAsia="宋体" w:hAnsi="Helvetica" w:cs="Helvetica"/>
          <w:color w:val="000000"/>
          <w:kern w:val="0"/>
          <w:szCs w:val="21"/>
        </w:rPr>
        <w:t>值后的</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w:t>
      </w:r>
      <w:r w:rsidRPr="00E14618">
        <w:rPr>
          <w:rFonts w:ascii="Helvetica" w:eastAsia="宋体" w:hAnsi="Helvetica" w:cs="Helvetica"/>
          <w:color w:val="000000"/>
          <w:kern w:val="0"/>
          <w:szCs w:val="21"/>
        </w:rPr>
        <w:t>副本。（愚人码头注：使用</w:t>
      </w:r>
      <w:r w:rsidRPr="00E14618">
        <w:rPr>
          <w:rFonts w:ascii="Helvetica" w:eastAsia="宋体" w:hAnsi="Helvetica" w:cs="Helvetica"/>
          <w:i/>
          <w:iCs/>
          <w:color w:val="000000"/>
          <w:kern w:val="0"/>
          <w:szCs w:val="21"/>
        </w:rPr>
        <w:t>===</w:t>
      </w:r>
      <w:r w:rsidRPr="00E14618">
        <w:rPr>
          <w:rFonts w:ascii="Helvetica" w:eastAsia="宋体" w:hAnsi="Helvetica" w:cs="Helvetica"/>
          <w:color w:val="000000"/>
          <w:kern w:val="0"/>
          <w:szCs w:val="21"/>
        </w:rPr>
        <w:t>表达式做相等测试。）</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without(</w:t>
      </w:r>
      <w:proofErr w:type="gramEnd"/>
      <w:r w:rsidRPr="00E14618">
        <w:rPr>
          <w:rFonts w:ascii="Consolas" w:eastAsia="宋体" w:hAnsi="Consolas" w:cs="宋体"/>
          <w:color w:val="000000"/>
          <w:kern w:val="0"/>
          <w:sz w:val="18"/>
          <w:szCs w:val="18"/>
        </w:rPr>
        <w:t>[1, 2, 1, 0, 3, 1, 4], 0, 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[2, 3, </w:t>
      </w:r>
      <w:proofErr w:type="gramStart"/>
      <w:r w:rsidRPr="00E14618">
        <w:rPr>
          <w:rFonts w:ascii="Consolas" w:eastAsia="宋体" w:hAnsi="Consolas" w:cs="宋体"/>
          <w:color w:val="000000"/>
          <w:kern w:val="0"/>
          <w:sz w:val="18"/>
          <w:szCs w:val="18"/>
        </w:rPr>
        <w:t>4</w:t>
      </w:r>
      <w:proofErr w:type="gramEnd"/>
      <w:r w:rsidRPr="00E14618">
        <w:rPr>
          <w:rFonts w:ascii="Consolas" w:eastAsia="宋体" w:hAnsi="Consolas" w:cs="宋体"/>
          <w:color w:val="000000"/>
          <w:kern w:val="0"/>
          <w:sz w:val="18"/>
          <w:szCs w:val="18"/>
        </w:rPr>
        <w:t>]</w:t>
      </w:r>
    </w:p>
    <w:p w:rsidR="00532A55" w:rsidRDefault="00532A55" w:rsidP="00532A55">
      <w:pPr>
        <w:pStyle w:val="3"/>
        <w:rPr>
          <w:rFonts w:hint="eastAsia"/>
          <w:kern w:val="0"/>
        </w:rPr>
      </w:pPr>
      <w:r w:rsidRPr="00E14618">
        <w:rPr>
          <w:kern w:val="0"/>
        </w:rPr>
        <w:t>U</w:t>
      </w:r>
      <w:r w:rsidR="00E14618" w:rsidRPr="00E14618">
        <w:rPr>
          <w:kern w:val="0"/>
        </w:rPr>
        <w:t>nion</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_.union(*arrays)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返回传入的</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arrays</w:t>
      </w:r>
      <w:r w:rsidRPr="00E14618">
        <w:rPr>
          <w:rFonts w:ascii="Helvetica" w:eastAsia="宋体" w:hAnsi="Helvetica" w:cs="Helvetica"/>
          <w:b/>
          <w:bCs/>
          <w:color w:val="000000"/>
          <w:kern w:val="0"/>
          <w:szCs w:val="21"/>
        </w:rPr>
        <w:t>（数组）</w:t>
      </w:r>
      <w:r w:rsidRPr="00E14618">
        <w:rPr>
          <w:rFonts w:ascii="Helvetica" w:eastAsia="宋体" w:hAnsi="Helvetica" w:cs="Helvetica"/>
          <w:color w:val="000000"/>
          <w:kern w:val="0"/>
          <w:szCs w:val="21"/>
        </w:rPr>
        <w:t>并集：按顺序返回，返回数组的元素是唯一的，可以传入一个或多个</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arrays</w:t>
      </w:r>
      <w:r w:rsidRPr="00E14618">
        <w:rPr>
          <w:rFonts w:ascii="Helvetica" w:eastAsia="宋体" w:hAnsi="Helvetica" w:cs="Helvetica"/>
          <w:b/>
          <w:bCs/>
          <w:color w:val="000000"/>
          <w:kern w:val="0"/>
          <w:szCs w:val="21"/>
        </w:rPr>
        <w:t>（数组）</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union(</w:t>
      </w:r>
      <w:proofErr w:type="gramEnd"/>
      <w:r w:rsidRPr="00E14618">
        <w:rPr>
          <w:rFonts w:ascii="Consolas" w:eastAsia="宋体" w:hAnsi="Consolas" w:cs="宋体"/>
          <w:color w:val="000000"/>
          <w:kern w:val="0"/>
          <w:sz w:val="18"/>
          <w:szCs w:val="18"/>
        </w:rPr>
        <w:t>[1, 2, 3], [101, 2, 1, 10], [2, 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[1, 2, 3, 101, </w:t>
      </w:r>
      <w:proofErr w:type="gramStart"/>
      <w:r w:rsidRPr="00E14618">
        <w:rPr>
          <w:rFonts w:ascii="Consolas" w:eastAsia="宋体" w:hAnsi="Consolas" w:cs="宋体"/>
          <w:color w:val="000000"/>
          <w:kern w:val="0"/>
          <w:sz w:val="18"/>
          <w:szCs w:val="18"/>
        </w:rPr>
        <w:t>10</w:t>
      </w:r>
      <w:proofErr w:type="gramEnd"/>
      <w:r w:rsidRPr="00E14618">
        <w:rPr>
          <w:rFonts w:ascii="Consolas" w:eastAsia="宋体" w:hAnsi="Consolas" w:cs="宋体"/>
          <w:color w:val="000000"/>
          <w:kern w:val="0"/>
          <w:sz w:val="18"/>
          <w:szCs w:val="18"/>
        </w:rPr>
        <w:t>]</w:t>
      </w:r>
    </w:p>
    <w:p w:rsidR="00DF4264" w:rsidRDefault="00DF4264" w:rsidP="00DF4264">
      <w:pPr>
        <w:pStyle w:val="3"/>
        <w:rPr>
          <w:rFonts w:hint="eastAsia"/>
          <w:kern w:val="0"/>
        </w:rPr>
      </w:pPr>
      <w:r w:rsidRPr="00E14618">
        <w:rPr>
          <w:kern w:val="0"/>
        </w:rPr>
        <w:t>I</w:t>
      </w:r>
      <w:r w:rsidR="00E14618" w:rsidRPr="00E14618">
        <w:rPr>
          <w:kern w:val="0"/>
        </w:rPr>
        <w:t>ntersection</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_.intersection(*arrays)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返回传入</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arrays</w:t>
      </w:r>
      <w:r w:rsidRPr="00E14618">
        <w:rPr>
          <w:rFonts w:ascii="Helvetica" w:eastAsia="宋体" w:hAnsi="Helvetica" w:cs="Helvetica"/>
          <w:b/>
          <w:bCs/>
          <w:color w:val="000000"/>
          <w:kern w:val="0"/>
          <w:szCs w:val="21"/>
        </w:rPr>
        <w:t>（数组）</w:t>
      </w:r>
      <w:r w:rsidRPr="00E14618">
        <w:rPr>
          <w:rFonts w:ascii="Helvetica" w:eastAsia="宋体" w:hAnsi="Helvetica" w:cs="Helvetica"/>
          <w:color w:val="000000"/>
          <w:kern w:val="0"/>
          <w:szCs w:val="21"/>
        </w:rPr>
        <w:t>交集。结果中的每个值是存在于传入的每个</w:t>
      </w:r>
      <w:r w:rsidRPr="00E14618">
        <w:rPr>
          <w:rFonts w:ascii="Helvetica" w:eastAsia="宋体" w:hAnsi="Helvetica" w:cs="Helvetica"/>
          <w:b/>
          <w:bCs/>
          <w:color w:val="000000"/>
          <w:kern w:val="0"/>
          <w:szCs w:val="21"/>
        </w:rPr>
        <w:t>arrays</w:t>
      </w:r>
      <w:r w:rsidRPr="00E14618">
        <w:rPr>
          <w:rFonts w:ascii="Helvetica" w:eastAsia="宋体" w:hAnsi="Helvetica" w:cs="Helvetica"/>
          <w:b/>
          <w:bCs/>
          <w:color w:val="000000"/>
          <w:kern w:val="0"/>
          <w:szCs w:val="21"/>
        </w:rPr>
        <w:t>（数组）</w:t>
      </w:r>
      <w:r w:rsidRPr="00E14618">
        <w:rPr>
          <w:rFonts w:ascii="Helvetica" w:eastAsia="宋体" w:hAnsi="Helvetica" w:cs="Helvetica"/>
          <w:color w:val="000000"/>
          <w:kern w:val="0"/>
          <w:szCs w:val="21"/>
        </w:rPr>
        <w:t>里。</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intersection(</w:t>
      </w:r>
      <w:proofErr w:type="gramEnd"/>
      <w:r w:rsidRPr="00E14618">
        <w:rPr>
          <w:rFonts w:ascii="Consolas" w:eastAsia="宋体" w:hAnsi="Consolas" w:cs="宋体"/>
          <w:color w:val="000000"/>
          <w:kern w:val="0"/>
          <w:sz w:val="18"/>
          <w:szCs w:val="18"/>
        </w:rPr>
        <w:t>[1, 2, 3], [101, 2, 1, 10], [2, 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 2]</w:t>
      </w:r>
    </w:p>
    <w:p w:rsidR="00DF4264" w:rsidRDefault="00DF4264" w:rsidP="00DF4264">
      <w:pPr>
        <w:pStyle w:val="3"/>
        <w:rPr>
          <w:rFonts w:hint="eastAsia"/>
          <w:kern w:val="0"/>
        </w:rPr>
      </w:pPr>
      <w:r w:rsidRPr="00E14618">
        <w:rPr>
          <w:kern w:val="0"/>
        </w:rPr>
        <w:t>D</w:t>
      </w:r>
      <w:r w:rsidR="00E14618" w:rsidRPr="00E14618">
        <w:rPr>
          <w:kern w:val="0"/>
        </w:rPr>
        <w:t>ifference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_.difference(array, *others)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类似于</w:t>
      </w:r>
      <w:r w:rsidRPr="00E14618">
        <w:rPr>
          <w:rFonts w:ascii="Helvetica" w:eastAsia="宋体" w:hAnsi="Helvetica" w:cs="Helvetica"/>
          <w:b/>
          <w:bCs/>
          <w:color w:val="000000"/>
          <w:kern w:val="0"/>
          <w:szCs w:val="21"/>
        </w:rPr>
        <w:t>without</w:t>
      </w:r>
      <w:r w:rsidRPr="00E14618">
        <w:rPr>
          <w:rFonts w:ascii="Helvetica" w:eastAsia="宋体" w:hAnsi="Helvetica" w:cs="Helvetica"/>
          <w:color w:val="000000"/>
          <w:kern w:val="0"/>
          <w:szCs w:val="21"/>
        </w:rPr>
        <w:t>，但返回的</w:t>
      </w:r>
      <w:proofErr w:type="gramStart"/>
      <w:r w:rsidRPr="00E14618">
        <w:rPr>
          <w:rFonts w:ascii="Helvetica" w:eastAsia="宋体" w:hAnsi="Helvetica" w:cs="Helvetica"/>
          <w:color w:val="000000"/>
          <w:kern w:val="0"/>
          <w:szCs w:val="21"/>
        </w:rPr>
        <w:t>值来自</w:t>
      </w:r>
      <w:proofErr w:type="gramEnd"/>
      <w:r w:rsidRPr="00E14618">
        <w:rPr>
          <w:rFonts w:ascii="Helvetica" w:eastAsia="宋体" w:hAnsi="Helvetica" w:cs="Helvetica"/>
          <w:b/>
          <w:bCs/>
          <w:color w:val="000000"/>
          <w:kern w:val="0"/>
          <w:szCs w:val="21"/>
        </w:rPr>
        <w:t>array</w:t>
      </w:r>
      <w:r w:rsidRPr="00E14618">
        <w:rPr>
          <w:rFonts w:ascii="Helvetica" w:eastAsia="宋体" w:hAnsi="Helvetica" w:cs="Helvetica"/>
          <w:color w:val="000000"/>
          <w:kern w:val="0"/>
          <w:szCs w:val="21"/>
        </w:rPr>
        <w:t>参数数组，并且不存在于</w:t>
      </w:r>
      <w:r w:rsidRPr="00E14618">
        <w:rPr>
          <w:rFonts w:ascii="Helvetica" w:eastAsia="宋体" w:hAnsi="Helvetica" w:cs="Helvetica"/>
          <w:b/>
          <w:bCs/>
          <w:color w:val="000000"/>
          <w:kern w:val="0"/>
          <w:szCs w:val="21"/>
        </w:rPr>
        <w:t>other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数组</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difference(</w:t>
      </w:r>
      <w:proofErr w:type="gramEnd"/>
      <w:r w:rsidRPr="00E14618">
        <w:rPr>
          <w:rFonts w:ascii="Consolas" w:eastAsia="宋体" w:hAnsi="Consolas" w:cs="宋体"/>
          <w:color w:val="000000"/>
          <w:kern w:val="0"/>
          <w:sz w:val="18"/>
          <w:szCs w:val="18"/>
        </w:rPr>
        <w:t>[1, 2, 3, 4, 5], [5, 2, 10]);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[1, 3, </w:t>
      </w:r>
      <w:proofErr w:type="gramStart"/>
      <w:r w:rsidRPr="00E14618">
        <w:rPr>
          <w:rFonts w:ascii="Consolas" w:eastAsia="宋体" w:hAnsi="Consolas" w:cs="宋体"/>
          <w:color w:val="000000"/>
          <w:kern w:val="0"/>
          <w:sz w:val="18"/>
          <w:szCs w:val="18"/>
        </w:rPr>
        <w:t>4</w:t>
      </w:r>
      <w:proofErr w:type="gramEnd"/>
      <w:r w:rsidRPr="00E14618">
        <w:rPr>
          <w:rFonts w:ascii="Consolas" w:eastAsia="宋体" w:hAnsi="Consolas" w:cs="宋体"/>
          <w:color w:val="000000"/>
          <w:kern w:val="0"/>
          <w:sz w:val="18"/>
          <w:szCs w:val="18"/>
        </w:rPr>
        <w:t>]</w:t>
      </w:r>
    </w:p>
    <w:p w:rsidR="00DF4264" w:rsidRDefault="00DF4264" w:rsidP="00DF4264">
      <w:pPr>
        <w:pStyle w:val="3"/>
        <w:rPr>
          <w:rFonts w:hint="eastAsia"/>
          <w:kern w:val="0"/>
        </w:rPr>
      </w:pPr>
      <w:r w:rsidRPr="00E14618">
        <w:rPr>
          <w:kern w:val="0"/>
        </w:rPr>
        <w:lastRenderedPageBreak/>
        <w:t>U</w:t>
      </w:r>
      <w:r w:rsidR="00E14618" w:rsidRPr="00E14618">
        <w:rPr>
          <w:kern w:val="0"/>
        </w:rPr>
        <w:t>niq</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_.uniq(array, [isSorted], [iteratee])</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unique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w:t>
      </w:r>
      <w:r w:rsidRPr="00E14618">
        <w:rPr>
          <w:rFonts w:ascii="Helvetica" w:eastAsia="宋体" w:hAnsi="Helvetica" w:cs="Helvetica"/>
          <w:color w:val="000000"/>
          <w:kern w:val="0"/>
          <w:szCs w:val="21"/>
        </w:rPr>
        <w:t>去重后的副本</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使用</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做相等测试</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如果您确定</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已经排序</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那么给</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isSorted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参数传递</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此函数将运行的更快的算法</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如果要处理对象元素</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传递</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函数来获取要对比的属性</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uniq(</w:t>
      </w:r>
      <w:proofErr w:type="gramEnd"/>
      <w:r w:rsidRPr="00E14618">
        <w:rPr>
          <w:rFonts w:ascii="Consolas" w:eastAsia="宋体" w:hAnsi="Consolas" w:cs="宋体"/>
          <w:color w:val="000000"/>
          <w:kern w:val="0"/>
          <w:sz w:val="18"/>
          <w:szCs w:val="18"/>
        </w:rPr>
        <w:t>[1, 2, 1, 3, 1, 4]);</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[1, 2, 3, </w:t>
      </w:r>
      <w:proofErr w:type="gramStart"/>
      <w:r w:rsidRPr="00E14618">
        <w:rPr>
          <w:rFonts w:ascii="Consolas" w:eastAsia="宋体" w:hAnsi="Consolas" w:cs="宋体"/>
          <w:color w:val="000000"/>
          <w:kern w:val="0"/>
          <w:sz w:val="18"/>
          <w:szCs w:val="18"/>
        </w:rPr>
        <w:t>4</w:t>
      </w:r>
      <w:proofErr w:type="gramEnd"/>
      <w:r w:rsidRPr="00E14618">
        <w:rPr>
          <w:rFonts w:ascii="Consolas" w:eastAsia="宋体" w:hAnsi="Consolas" w:cs="宋体"/>
          <w:color w:val="000000"/>
          <w:kern w:val="0"/>
          <w:sz w:val="18"/>
          <w:szCs w:val="18"/>
        </w:rPr>
        <w:t>]</w:t>
      </w:r>
    </w:p>
    <w:p w:rsidR="00DF4264" w:rsidRDefault="00DF4264" w:rsidP="00DF4264">
      <w:pPr>
        <w:pStyle w:val="3"/>
        <w:rPr>
          <w:rFonts w:hint="eastAsia"/>
          <w:kern w:val="0"/>
        </w:rPr>
      </w:pPr>
      <w:r w:rsidRPr="00E14618">
        <w:rPr>
          <w:kern w:val="0"/>
        </w:rPr>
        <w:t>Z</w:t>
      </w:r>
      <w:r w:rsidR="00E14618" w:rsidRPr="00E14618">
        <w:rPr>
          <w:kern w:val="0"/>
        </w:rPr>
        <w:t>ip</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_.zip(*arrays)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每个</w:t>
      </w:r>
      <w:r w:rsidRPr="00E14618">
        <w:rPr>
          <w:rFonts w:ascii="Helvetica" w:eastAsia="宋体" w:hAnsi="Helvetica" w:cs="Helvetica"/>
          <w:b/>
          <w:bCs/>
          <w:color w:val="000000"/>
          <w:kern w:val="0"/>
          <w:szCs w:val="21"/>
        </w:rPr>
        <w:t>arrays</w:t>
      </w:r>
      <w:r w:rsidRPr="00E14618">
        <w:rPr>
          <w:rFonts w:ascii="Helvetica" w:eastAsia="宋体" w:hAnsi="Helvetica" w:cs="Helvetica"/>
          <w:color w:val="000000"/>
          <w:kern w:val="0"/>
          <w:szCs w:val="21"/>
        </w:rPr>
        <w:t>中相应位置的值合并在一起。在合并分开保存的数据时很有用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如果你用来处理矩阵嵌套数组时</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_.zip.apply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可以做类似的效果。</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zip(</w:t>
      </w:r>
      <w:proofErr w:type="gramEnd"/>
      <w:r w:rsidRPr="00E14618">
        <w:rPr>
          <w:rFonts w:ascii="Consolas" w:eastAsia="宋体" w:hAnsi="Consolas" w:cs="宋体"/>
          <w:color w:val="000000"/>
          <w:kern w:val="0"/>
          <w:sz w:val="18"/>
          <w:szCs w:val="18"/>
        </w:rPr>
        <w:t>['moe', 'larry', 'curly'], [30, 40, 50], [true, false, false]);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[["moe", 30, true], ["larry", 40, false], ["curly", 50, false]]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DF4264" w:rsidRDefault="00DF4264" w:rsidP="00DF4264">
      <w:pPr>
        <w:pStyle w:val="3"/>
        <w:rPr>
          <w:rFonts w:hint="eastAsia"/>
          <w:kern w:val="0"/>
        </w:rPr>
      </w:pPr>
      <w:r w:rsidRPr="00E14618">
        <w:rPr>
          <w:kern w:val="0"/>
        </w:rPr>
        <w:t>U</w:t>
      </w:r>
      <w:r w:rsidR="00E14618" w:rsidRPr="00E14618">
        <w:rPr>
          <w:kern w:val="0"/>
        </w:rPr>
        <w:t>nzip</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_.unzip(*arrays)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与</w:t>
      </w:r>
      <w:hyperlink r:id="rId36" w:anchor="zip" w:history="1">
        <w:r w:rsidRPr="00E14618">
          <w:rPr>
            <w:rFonts w:ascii="Helvetica" w:eastAsia="宋体" w:hAnsi="Helvetica" w:cs="Helvetica"/>
            <w:color w:val="444444"/>
            <w:kern w:val="0"/>
            <w:u w:val="single"/>
          </w:rPr>
          <w:t>zip</w:t>
        </w:r>
      </w:hyperlink>
      <w:r w:rsidRPr="00E14618">
        <w:rPr>
          <w:rFonts w:ascii="Helvetica" w:eastAsia="宋体" w:hAnsi="Helvetica" w:cs="Helvetica"/>
          <w:color w:val="000000"/>
          <w:kern w:val="0"/>
          <w:szCs w:val="21"/>
        </w:rPr>
        <w:t>功能相反的函数，给定若干</w:t>
      </w:r>
      <w:r w:rsidRPr="00E14618">
        <w:rPr>
          <w:rFonts w:ascii="Helvetica" w:eastAsia="宋体" w:hAnsi="Helvetica" w:cs="Helvetica"/>
          <w:b/>
          <w:bCs/>
          <w:color w:val="000000"/>
          <w:kern w:val="0"/>
          <w:szCs w:val="21"/>
        </w:rPr>
        <w:t>arrays</w:t>
      </w:r>
      <w:r w:rsidRPr="00E14618">
        <w:rPr>
          <w:rFonts w:ascii="Helvetica" w:eastAsia="宋体" w:hAnsi="Helvetica" w:cs="Helvetica"/>
          <w:color w:val="000000"/>
          <w:kern w:val="0"/>
          <w:szCs w:val="21"/>
        </w:rPr>
        <w:t>，返回</w:t>
      </w:r>
      <w:proofErr w:type="gramStart"/>
      <w:r w:rsidRPr="00E14618">
        <w:rPr>
          <w:rFonts w:ascii="Helvetica" w:eastAsia="宋体" w:hAnsi="Helvetica" w:cs="Helvetica"/>
          <w:color w:val="000000"/>
          <w:kern w:val="0"/>
          <w:szCs w:val="21"/>
        </w:rPr>
        <w:t>一</w:t>
      </w:r>
      <w:proofErr w:type="gramEnd"/>
      <w:r w:rsidRPr="00E14618">
        <w:rPr>
          <w:rFonts w:ascii="Helvetica" w:eastAsia="宋体" w:hAnsi="Helvetica" w:cs="Helvetica"/>
          <w:color w:val="000000"/>
          <w:kern w:val="0"/>
          <w:szCs w:val="21"/>
        </w:rPr>
        <w:t>串联的新数组，其第一元素</w:t>
      </w:r>
      <w:proofErr w:type="gramStart"/>
      <w:r w:rsidRPr="00E14618">
        <w:rPr>
          <w:rFonts w:ascii="Helvetica" w:eastAsia="宋体" w:hAnsi="Helvetica" w:cs="Helvetica"/>
          <w:color w:val="000000"/>
          <w:kern w:val="0"/>
          <w:szCs w:val="21"/>
        </w:rPr>
        <w:t>个</w:t>
      </w:r>
      <w:proofErr w:type="gramEnd"/>
      <w:r w:rsidRPr="00E14618">
        <w:rPr>
          <w:rFonts w:ascii="Helvetica" w:eastAsia="宋体" w:hAnsi="Helvetica" w:cs="Helvetica"/>
          <w:color w:val="000000"/>
          <w:kern w:val="0"/>
          <w:szCs w:val="21"/>
        </w:rPr>
        <w:t>包含所有的输入数组的第一元素，其第二包含了所有的第二元素，依此类推。通过</w:t>
      </w:r>
      <w:r w:rsidRPr="00E14618">
        <w:rPr>
          <w:rFonts w:ascii="Consolas" w:eastAsia="宋体" w:hAnsi="Consolas" w:cs="宋体"/>
          <w:color w:val="000000"/>
          <w:kern w:val="0"/>
          <w:sz w:val="18"/>
        </w:rPr>
        <w:t>apply</w:t>
      </w:r>
      <w:r w:rsidRPr="00E14618">
        <w:rPr>
          <w:rFonts w:ascii="Helvetica" w:eastAsia="宋体" w:hAnsi="Helvetica" w:cs="Helvetica"/>
          <w:color w:val="000000"/>
          <w:kern w:val="0"/>
          <w:szCs w:val="21"/>
        </w:rPr>
        <w:t>用于传递数组的数组。</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unzip(</w:t>
      </w:r>
      <w:proofErr w:type="gramEnd"/>
      <w:r w:rsidRPr="00E14618">
        <w:rPr>
          <w:rFonts w:ascii="Consolas" w:eastAsia="宋体" w:hAnsi="Consolas" w:cs="宋体"/>
          <w:color w:val="000000"/>
          <w:kern w:val="0"/>
          <w:sz w:val="18"/>
          <w:szCs w:val="18"/>
        </w:rPr>
        <w:t>["moe", 30, true], ["larry", 40, false], ["curly", 50, false]);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[['moe', 'larry', 'curly'], [30, 40, 50], [true, false, false]]</w:t>
      </w:r>
    </w:p>
    <w:p w:rsidR="00DF4264" w:rsidRDefault="00DF4264" w:rsidP="00DF4264">
      <w:pPr>
        <w:pStyle w:val="3"/>
        <w:rPr>
          <w:rFonts w:hint="eastAsia"/>
          <w:kern w:val="0"/>
        </w:rPr>
      </w:pPr>
      <w:r w:rsidRPr="00E14618">
        <w:rPr>
          <w:kern w:val="0"/>
        </w:rPr>
        <w:lastRenderedPageBreak/>
        <w:t>O</w:t>
      </w:r>
      <w:r w:rsidR="00E14618" w:rsidRPr="00E14618">
        <w:rPr>
          <w:kern w:val="0"/>
        </w:rPr>
        <w:t>bject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_.object(list, [values])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将数组转换为对象。传递任何一个单独</w:t>
      </w:r>
      <w:r w:rsidRPr="00E14618">
        <w:rPr>
          <w:rFonts w:ascii="Consolas" w:eastAsia="宋体" w:hAnsi="Consolas" w:cs="宋体"/>
          <w:color w:val="000000"/>
          <w:kern w:val="0"/>
          <w:sz w:val="18"/>
        </w:rPr>
        <w:t>[key, value]</w:t>
      </w:r>
      <w:r w:rsidRPr="00E14618">
        <w:rPr>
          <w:rFonts w:ascii="Helvetica" w:eastAsia="宋体" w:hAnsi="Helvetica" w:cs="Helvetica"/>
          <w:color w:val="000000"/>
          <w:kern w:val="0"/>
          <w:szCs w:val="21"/>
        </w:rPr>
        <w:t>对的列表，或者一个键的列表和一个值得列表。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如果存在重复键，最后一个值将被返回。</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object(</w:t>
      </w:r>
      <w:proofErr w:type="gramEnd"/>
      <w:r w:rsidRPr="00E14618">
        <w:rPr>
          <w:rFonts w:ascii="Consolas" w:eastAsia="宋体" w:hAnsi="Consolas" w:cs="宋体"/>
          <w:color w:val="000000"/>
          <w:kern w:val="0"/>
          <w:sz w:val="18"/>
          <w:szCs w:val="18"/>
        </w:rPr>
        <w:t>['moe', 'larry', 'curly'], [30, 40, 50]);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{moe: 30, </w:t>
      </w:r>
      <w:proofErr w:type="gramStart"/>
      <w:r w:rsidRPr="00E14618">
        <w:rPr>
          <w:rFonts w:ascii="Consolas" w:eastAsia="宋体" w:hAnsi="Consolas" w:cs="宋体"/>
          <w:color w:val="000000"/>
          <w:kern w:val="0"/>
          <w:sz w:val="18"/>
          <w:szCs w:val="18"/>
        </w:rPr>
        <w:t>larry</w:t>
      </w:r>
      <w:proofErr w:type="gramEnd"/>
      <w:r w:rsidRPr="00E14618">
        <w:rPr>
          <w:rFonts w:ascii="Consolas" w:eastAsia="宋体" w:hAnsi="Consolas" w:cs="宋体"/>
          <w:color w:val="000000"/>
          <w:kern w:val="0"/>
          <w:sz w:val="18"/>
          <w:szCs w:val="18"/>
        </w:rPr>
        <w:t>: 40, curly: 50}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object(</w:t>
      </w:r>
      <w:proofErr w:type="gramEnd"/>
      <w:r w:rsidRPr="00E14618">
        <w:rPr>
          <w:rFonts w:ascii="Consolas" w:eastAsia="宋体" w:hAnsi="Consolas" w:cs="宋体"/>
          <w:color w:val="000000"/>
          <w:kern w:val="0"/>
          <w:sz w:val="18"/>
          <w:szCs w:val="18"/>
        </w:rPr>
        <w:t>[['moe', 30], ['larry', 40], ['curly', 50]]);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{moe: 30, </w:t>
      </w:r>
      <w:proofErr w:type="gramStart"/>
      <w:r w:rsidRPr="00E14618">
        <w:rPr>
          <w:rFonts w:ascii="Consolas" w:eastAsia="宋体" w:hAnsi="Consolas" w:cs="宋体"/>
          <w:color w:val="000000"/>
          <w:kern w:val="0"/>
          <w:sz w:val="18"/>
          <w:szCs w:val="18"/>
        </w:rPr>
        <w:t>larry</w:t>
      </w:r>
      <w:proofErr w:type="gramEnd"/>
      <w:r w:rsidRPr="00E14618">
        <w:rPr>
          <w:rFonts w:ascii="Consolas" w:eastAsia="宋体" w:hAnsi="Consolas" w:cs="宋体"/>
          <w:color w:val="000000"/>
          <w:kern w:val="0"/>
          <w:sz w:val="18"/>
          <w:szCs w:val="18"/>
        </w:rPr>
        <w:t>: 40, curly: 50}</w:t>
      </w:r>
    </w:p>
    <w:p w:rsidR="00DF4264" w:rsidRDefault="00E14618" w:rsidP="00DF4264">
      <w:pPr>
        <w:pStyle w:val="3"/>
        <w:rPr>
          <w:rFonts w:hint="eastAsia"/>
          <w:kern w:val="0"/>
        </w:rPr>
      </w:pPr>
      <w:proofErr w:type="gramStart"/>
      <w:r w:rsidRPr="00E14618">
        <w:rPr>
          <w:kern w:val="0"/>
        </w:rPr>
        <w:t>indexOf</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_.indexOf(array, value, [isSorted])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value</w:t>
      </w:r>
      <w:r w:rsidRPr="00E14618">
        <w:rPr>
          <w:rFonts w:ascii="Helvetica" w:eastAsia="宋体" w:hAnsi="Helvetica" w:cs="Helvetica"/>
          <w:color w:val="000000"/>
          <w:kern w:val="0"/>
          <w:szCs w:val="21"/>
        </w:rPr>
        <w:t>在该</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中的索引值，如果</w:t>
      </w:r>
      <w:r w:rsidRPr="00E14618">
        <w:rPr>
          <w:rFonts w:ascii="Helvetica" w:eastAsia="宋体" w:hAnsi="Helvetica" w:cs="Helvetica"/>
          <w:b/>
          <w:bCs/>
          <w:color w:val="000000"/>
          <w:kern w:val="0"/>
          <w:szCs w:val="21"/>
        </w:rPr>
        <w:t>value</w:t>
      </w:r>
      <w:r w:rsidRPr="00E14618">
        <w:rPr>
          <w:rFonts w:ascii="Helvetica" w:eastAsia="宋体" w:hAnsi="Helvetica" w:cs="Helvetica"/>
          <w:color w:val="000000"/>
          <w:kern w:val="0"/>
          <w:szCs w:val="21"/>
        </w:rPr>
        <w:t>不存在</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w:t>
      </w:r>
      <w:r w:rsidRPr="00E14618">
        <w:rPr>
          <w:rFonts w:ascii="Helvetica" w:eastAsia="宋体" w:hAnsi="Helvetica" w:cs="Helvetica"/>
          <w:color w:val="000000"/>
          <w:kern w:val="0"/>
          <w:szCs w:val="21"/>
        </w:rPr>
        <w:t>中就返回</w:t>
      </w:r>
      <w:r w:rsidRPr="00E14618">
        <w:rPr>
          <w:rFonts w:ascii="Helvetica" w:eastAsia="宋体" w:hAnsi="Helvetica" w:cs="Helvetica"/>
          <w:i/>
          <w:iCs/>
          <w:color w:val="000000"/>
          <w:kern w:val="0"/>
          <w:szCs w:val="21"/>
        </w:rPr>
        <w:t>-1</w:t>
      </w:r>
      <w:r w:rsidRPr="00E14618">
        <w:rPr>
          <w:rFonts w:ascii="Helvetica" w:eastAsia="宋体" w:hAnsi="Helvetica" w:cs="Helvetica"/>
          <w:color w:val="000000"/>
          <w:kern w:val="0"/>
          <w:szCs w:val="21"/>
        </w:rPr>
        <w:t>。使用原生的</w:t>
      </w:r>
      <w:r w:rsidRPr="00E14618">
        <w:rPr>
          <w:rFonts w:ascii="Helvetica" w:eastAsia="宋体" w:hAnsi="Helvetica" w:cs="Helvetica"/>
          <w:b/>
          <w:bCs/>
          <w:color w:val="000000"/>
          <w:kern w:val="0"/>
          <w:szCs w:val="21"/>
        </w:rPr>
        <w:t>indexOf</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函数，除非它失效。如果您正在使用一个大数组，你知道数组已经排序，传递</w:t>
      </w:r>
      <w:r w:rsidRPr="00E14618">
        <w:rPr>
          <w:rFonts w:ascii="Consolas" w:eastAsia="宋体" w:hAnsi="Consolas" w:cs="宋体"/>
          <w:color w:val="000000"/>
          <w:kern w:val="0"/>
          <w:sz w:val="18"/>
        </w:rPr>
        <w:t>true</w:t>
      </w:r>
      <w:r w:rsidRPr="00E14618">
        <w:rPr>
          <w:rFonts w:ascii="Helvetica" w:eastAsia="宋体" w:hAnsi="Helvetica" w:cs="Helvetica"/>
          <w:color w:val="000000"/>
          <w:kern w:val="0"/>
          <w:szCs w:val="21"/>
        </w:rPr>
        <w:t>给</w:t>
      </w:r>
      <w:r w:rsidRPr="00E14618">
        <w:rPr>
          <w:rFonts w:ascii="Helvetica" w:eastAsia="宋体" w:hAnsi="Helvetica" w:cs="Helvetica"/>
          <w:b/>
          <w:bCs/>
          <w:color w:val="000000"/>
          <w:kern w:val="0"/>
          <w:szCs w:val="21"/>
        </w:rPr>
        <w:t>isSorted</w:t>
      </w:r>
      <w:r w:rsidRPr="00E14618">
        <w:rPr>
          <w:rFonts w:ascii="Helvetica" w:eastAsia="宋体" w:hAnsi="Helvetica" w:cs="Helvetica"/>
          <w:color w:val="000000"/>
          <w:kern w:val="0"/>
          <w:szCs w:val="21"/>
        </w:rPr>
        <w:t>将更快的用二进制搜索</w:t>
      </w:r>
      <w:r w:rsidRPr="00E14618">
        <w:rPr>
          <w:rFonts w:ascii="Helvetica" w:eastAsia="宋体" w:hAnsi="Helvetica" w:cs="Helvetica"/>
          <w:color w:val="000000"/>
          <w:kern w:val="0"/>
          <w:szCs w:val="21"/>
        </w:rPr>
        <w:t>..</w:t>
      </w:r>
      <w:proofErr w:type="gramStart"/>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或者</w:t>
      </w:r>
      <w:proofErr w:type="gramEnd"/>
      <w:r w:rsidRPr="00E14618">
        <w:rPr>
          <w:rFonts w:ascii="Helvetica" w:eastAsia="宋体" w:hAnsi="Helvetica" w:cs="Helvetica"/>
          <w:color w:val="000000"/>
          <w:kern w:val="0"/>
          <w:szCs w:val="21"/>
        </w:rPr>
        <w:t>，传递一个数字作为第三个参数，为了在给定的索引的数组中寻找第一个匹配值。</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indexOf(</w:t>
      </w:r>
      <w:proofErr w:type="gramEnd"/>
      <w:r w:rsidRPr="00E14618">
        <w:rPr>
          <w:rFonts w:ascii="Consolas" w:eastAsia="宋体" w:hAnsi="Consolas" w:cs="宋体"/>
          <w:color w:val="000000"/>
          <w:kern w:val="0"/>
          <w:sz w:val="18"/>
          <w:szCs w:val="18"/>
        </w:rPr>
        <w:t>[1, 2, 3], 2);</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w:t>
      </w:r>
    </w:p>
    <w:p w:rsidR="00DF4264" w:rsidRDefault="00E14618" w:rsidP="00DF4264">
      <w:pPr>
        <w:pStyle w:val="3"/>
        <w:rPr>
          <w:rFonts w:hint="eastAsia"/>
          <w:kern w:val="0"/>
        </w:rPr>
      </w:pPr>
      <w:proofErr w:type="gramStart"/>
      <w:r w:rsidRPr="00E14618">
        <w:rPr>
          <w:kern w:val="0"/>
        </w:rPr>
        <w:t>lastIndexOf</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_.lastIndexOf(array, value, [fromIndex])</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value</w:t>
      </w:r>
      <w:r w:rsidRPr="00E14618">
        <w:rPr>
          <w:rFonts w:ascii="Helvetica" w:eastAsia="宋体" w:hAnsi="Helvetica" w:cs="Helvetica"/>
          <w:color w:val="000000"/>
          <w:kern w:val="0"/>
          <w:szCs w:val="21"/>
        </w:rPr>
        <w:t>在该</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中的从最后开始的索引值，如果</w:t>
      </w:r>
      <w:r w:rsidRPr="00E14618">
        <w:rPr>
          <w:rFonts w:ascii="Helvetica" w:eastAsia="宋体" w:hAnsi="Helvetica" w:cs="Helvetica"/>
          <w:b/>
          <w:bCs/>
          <w:color w:val="000000"/>
          <w:kern w:val="0"/>
          <w:szCs w:val="21"/>
        </w:rPr>
        <w:t>value</w:t>
      </w:r>
      <w:r w:rsidRPr="00E14618">
        <w:rPr>
          <w:rFonts w:ascii="Helvetica" w:eastAsia="宋体" w:hAnsi="Helvetica" w:cs="Helvetica"/>
          <w:color w:val="000000"/>
          <w:kern w:val="0"/>
          <w:szCs w:val="21"/>
        </w:rPr>
        <w:t>不存在</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array</w:t>
      </w:r>
      <w:r w:rsidRPr="00E14618">
        <w:rPr>
          <w:rFonts w:ascii="Helvetica" w:eastAsia="宋体" w:hAnsi="Helvetica" w:cs="Helvetica"/>
          <w:color w:val="000000"/>
          <w:kern w:val="0"/>
          <w:szCs w:val="21"/>
        </w:rPr>
        <w:t>中就返回</w:t>
      </w:r>
      <w:r w:rsidRPr="00E14618">
        <w:rPr>
          <w:rFonts w:ascii="Helvetica" w:eastAsia="宋体" w:hAnsi="Helvetica" w:cs="Helvetica"/>
          <w:i/>
          <w:iCs/>
          <w:color w:val="000000"/>
          <w:kern w:val="0"/>
          <w:szCs w:val="21"/>
        </w:rPr>
        <w:t>-1</w:t>
      </w:r>
      <w:r w:rsidRPr="00E14618">
        <w:rPr>
          <w:rFonts w:ascii="Helvetica" w:eastAsia="宋体" w:hAnsi="Helvetica" w:cs="Helvetica"/>
          <w:color w:val="000000"/>
          <w:kern w:val="0"/>
          <w:szCs w:val="21"/>
        </w:rPr>
        <w:t>。如果支持原生的</w:t>
      </w:r>
      <w:r w:rsidRPr="00E14618">
        <w:rPr>
          <w:rFonts w:ascii="Helvetica" w:eastAsia="宋体" w:hAnsi="Helvetica" w:cs="Helvetica"/>
          <w:b/>
          <w:bCs/>
          <w:color w:val="000000"/>
          <w:kern w:val="0"/>
          <w:szCs w:val="21"/>
        </w:rPr>
        <w:t>lastIndexOf</w:t>
      </w:r>
      <w:r w:rsidRPr="00E14618">
        <w:rPr>
          <w:rFonts w:ascii="Helvetica" w:eastAsia="宋体" w:hAnsi="Helvetica" w:cs="Helvetica"/>
          <w:color w:val="000000"/>
          <w:kern w:val="0"/>
          <w:szCs w:val="21"/>
        </w:rPr>
        <w:t>，将使用原生的</w:t>
      </w:r>
      <w:r w:rsidRPr="00E14618">
        <w:rPr>
          <w:rFonts w:ascii="Helvetica" w:eastAsia="宋体" w:hAnsi="Helvetica" w:cs="Helvetica"/>
          <w:b/>
          <w:bCs/>
          <w:color w:val="000000"/>
          <w:kern w:val="0"/>
          <w:szCs w:val="21"/>
        </w:rPr>
        <w:t>lastIndexOf</w:t>
      </w:r>
      <w:r w:rsidRPr="00E14618">
        <w:rPr>
          <w:rFonts w:ascii="Helvetica" w:eastAsia="宋体" w:hAnsi="Helvetica" w:cs="Helvetica"/>
          <w:color w:val="000000"/>
          <w:kern w:val="0"/>
          <w:szCs w:val="21"/>
        </w:rPr>
        <w:t>函数。传递</w:t>
      </w:r>
      <w:r w:rsidRPr="00E14618">
        <w:rPr>
          <w:rFonts w:ascii="Helvetica" w:eastAsia="宋体" w:hAnsi="Helvetica" w:cs="Helvetica"/>
          <w:b/>
          <w:bCs/>
          <w:color w:val="000000"/>
          <w:kern w:val="0"/>
          <w:szCs w:val="21"/>
        </w:rPr>
        <w:t>fromIndex</w:t>
      </w:r>
      <w:r w:rsidRPr="00E14618">
        <w:rPr>
          <w:rFonts w:ascii="Helvetica" w:eastAsia="宋体" w:hAnsi="Helvetica" w:cs="Helvetica"/>
          <w:color w:val="000000"/>
          <w:kern w:val="0"/>
          <w:szCs w:val="21"/>
        </w:rPr>
        <w:t>将从你给定的索性</w:t>
      </w:r>
      <w:proofErr w:type="gramStart"/>
      <w:r w:rsidRPr="00E14618">
        <w:rPr>
          <w:rFonts w:ascii="Helvetica" w:eastAsia="宋体" w:hAnsi="Helvetica" w:cs="Helvetica"/>
          <w:color w:val="000000"/>
          <w:kern w:val="0"/>
          <w:szCs w:val="21"/>
        </w:rPr>
        <w:t>值开始</w:t>
      </w:r>
      <w:proofErr w:type="gramEnd"/>
      <w:r w:rsidRPr="00E14618">
        <w:rPr>
          <w:rFonts w:ascii="Helvetica" w:eastAsia="宋体" w:hAnsi="Helvetica" w:cs="Helvetica"/>
          <w:color w:val="000000"/>
          <w:kern w:val="0"/>
          <w:szCs w:val="21"/>
        </w:rPr>
        <w:t>搜索。</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lastIndexOf(</w:t>
      </w:r>
      <w:proofErr w:type="gramEnd"/>
      <w:r w:rsidRPr="00E14618">
        <w:rPr>
          <w:rFonts w:ascii="Consolas" w:eastAsia="宋体" w:hAnsi="Consolas" w:cs="宋体"/>
          <w:color w:val="000000"/>
          <w:kern w:val="0"/>
          <w:sz w:val="18"/>
          <w:szCs w:val="18"/>
        </w:rPr>
        <w:t>[1, 2, 3, 1, 2, 3], 2);</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4</w:t>
      </w:r>
    </w:p>
    <w:p w:rsidR="00DF4264" w:rsidRDefault="00E14618" w:rsidP="00DF4264">
      <w:pPr>
        <w:pStyle w:val="3"/>
        <w:rPr>
          <w:rFonts w:hint="eastAsia"/>
          <w:kern w:val="0"/>
        </w:rPr>
      </w:pPr>
      <w:proofErr w:type="gramStart"/>
      <w:r w:rsidRPr="00E14618">
        <w:rPr>
          <w:kern w:val="0"/>
        </w:rPr>
        <w:lastRenderedPageBreak/>
        <w:t>sortedIndex</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_.sortedIndex(list, value, [iteratee],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使用二分查找确定</w:t>
      </w:r>
      <w:r w:rsidRPr="00E14618">
        <w:rPr>
          <w:rFonts w:ascii="Helvetica" w:eastAsia="宋体" w:hAnsi="Helvetica" w:cs="Helvetica"/>
          <w:b/>
          <w:bCs/>
          <w:color w:val="000000"/>
          <w:kern w:val="0"/>
          <w:szCs w:val="21"/>
        </w:rPr>
        <w:t>value</w:t>
      </w:r>
      <w:r w:rsidRPr="00E14618">
        <w:rPr>
          <w:rFonts w:ascii="Helvetica" w:eastAsia="宋体" w:hAnsi="Helvetica" w:cs="Helvetica"/>
          <w:color w:val="000000"/>
          <w:kern w:val="0"/>
          <w:szCs w:val="21"/>
        </w:rPr>
        <w:t>在</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中的位置序号，</w:t>
      </w:r>
      <w:r w:rsidRPr="00E14618">
        <w:rPr>
          <w:rFonts w:ascii="Helvetica" w:eastAsia="宋体" w:hAnsi="Helvetica" w:cs="Helvetica"/>
          <w:b/>
          <w:bCs/>
          <w:color w:val="000000"/>
          <w:kern w:val="0"/>
          <w:szCs w:val="21"/>
        </w:rPr>
        <w:t>value</w:t>
      </w:r>
      <w:r w:rsidRPr="00E14618">
        <w:rPr>
          <w:rFonts w:ascii="Helvetica" w:eastAsia="宋体" w:hAnsi="Helvetica" w:cs="Helvetica"/>
          <w:color w:val="000000"/>
          <w:kern w:val="0"/>
          <w:szCs w:val="21"/>
        </w:rPr>
        <w:t>按此序号插入能保持</w:t>
      </w:r>
      <w:r w:rsidRPr="00E14618">
        <w:rPr>
          <w:rFonts w:ascii="Helvetica" w:eastAsia="宋体" w:hAnsi="Helvetica" w:cs="Helvetica"/>
          <w:b/>
          <w:bCs/>
          <w:color w:val="000000"/>
          <w:kern w:val="0"/>
          <w:szCs w:val="21"/>
        </w:rPr>
        <w:t>list</w:t>
      </w:r>
      <w:r w:rsidRPr="00E14618">
        <w:rPr>
          <w:rFonts w:ascii="Helvetica" w:eastAsia="宋体" w:hAnsi="Helvetica" w:cs="Helvetica"/>
          <w:color w:val="000000"/>
          <w:kern w:val="0"/>
          <w:szCs w:val="21"/>
        </w:rPr>
        <w:t>原有的排序。如果提供</w:t>
      </w:r>
      <w:r w:rsidRPr="00E14618">
        <w:rPr>
          <w:rFonts w:ascii="Helvetica" w:eastAsia="宋体" w:hAnsi="Helvetica" w:cs="Helvetica"/>
          <w:b/>
          <w:bCs/>
          <w:color w:val="000000"/>
          <w:kern w:val="0"/>
          <w:szCs w:val="21"/>
        </w:rPr>
        <w:t>iterator</w:t>
      </w:r>
      <w:r w:rsidRPr="00E14618">
        <w:rPr>
          <w:rFonts w:ascii="Helvetica" w:eastAsia="宋体" w:hAnsi="Helvetica" w:cs="Helvetica"/>
          <w:color w:val="000000"/>
          <w:kern w:val="0"/>
          <w:szCs w:val="21"/>
        </w:rPr>
        <w:t>函数，</w:t>
      </w:r>
      <w:r w:rsidRPr="00E14618">
        <w:rPr>
          <w:rFonts w:ascii="Helvetica" w:eastAsia="宋体" w:hAnsi="Helvetica" w:cs="Helvetica"/>
          <w:b/>
          <w:bCs/>
          <w:color w:val="000000"/>
          <w:kern w:val="0"/>
          <w:szCs w:val="21"/>
        </w:rPr>
        <w:t>iterator</w:t>
      </w:r>
      <w:r w:rsidRPr="00E14618">
        <w:rPr>
          <w:rFonts w:ascii="Helvetica" w:eastAsia="宋体" w:hAnsi="Helvetica" w:cs="Helvetica"/>
          <w:color w:val="000000"/>
          <w:kern w:val="0"/>
          <w:szCs w:val="21"/>
        </w:rPr>
        <w:t>将作为</w:t>
      </w:r>
      <w:r w:rsidRPr="00E14618">
        <w:rPr>
          <w:rFonts w:ascii="Helvetica" w:eastAsia="宋体" w:hAnsi="Helvetica" w:cs="Helvetica"/>
          <w:color w:val="000000"/>
          <w:kern w:val="0"/>
          <w:szCs w:val="21"/>
        </w:rPr>
        <w:t>list</w:t>
      </w:r>
      <w:r w:rsidRPr="00E14618">
        <w:rPr>
          <w:rFonts w:ascii="Helvetica" w:eastAsia="宋体" w:hAnsi="Helvetica" w:cs="Helvetica"/>
          <w:color w:val="000000"/>
          <w:kern w:val="0"/>
          <w:szCs w:val="21"/>
        </w:rPr>
        <w:t>排序的依据，包括你传递的</w:t>
      </w:r>
      <w:r w:rsidRPr="00E14618">
        <w:rPr>
          <w:rFonts w:ascii="Helvetica" w:eastAsia="宋体" w:hAnsi="Helvetica" w:cs="Helvetica"/>
          <w:b/>
          <w:bCs/>
          <w:color w:val="000000"/>
          <w:kern w:val="0"/>
          <w:szCs w:val="21"/>
        </w:rPr>
        <w:t>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w:t>
      </w:r>
      <w:r w:rsidRPr="00E14618">
        <w:rPr>
          <w:rFonts w:ascii="Helvetica" w:eastAsia="宋体" w:hAnsi="Helvetica" w:cs="Helvetica"/>
          <w:b/>
          <w:bCs/>
          <w:color w:val="000000"/>
          <w:kern w:val="0"/>
          <w:szCs w:val="21"/>
        </w:rPr>
        <w:t>iterator</w:t>
      </w:r>
      <w:r w:rsidRPr="00E14618">
        <w:rPr>
          <w:rFonts w:ascii="Helvetica" w:eastAsia="宋体" w:hAnsi="Helvetica" w:cs="Helvetica"/>
          <w:color w:val="000000"/>
          <w:kern w:val="0"/>
          <w:szCs w:val="21"/>
        </w:rPr>
        <w:t>也可以是字符串的属性名用来排序</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比如</w:t>
      </w:r>
      <w:r w:rsidRPr="00E14618">
        <w:rPr>
          <w:rFonts w:ascii="Consolas" w:eastAsia="宋体" w:hAnsi="Consolas" w:cs="宋体"/>
          <w:color w:val="000000"/>
          <w:kern w:val="0"/>
          <w:sz w:val="18"/>
        </w:rPr>
        <w:t>length</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sortedIndex(</w:t>
      </w:r>
      <w:proofErr w:type="gramEnd"/>
      <w:r w:rsidRPr="00E14618">
        <w:rPr>
          <w:rFonts w:ascii="Consolas" w:eastAsia="宋体" w:hAnsi="Consolas" w:cs="宋体"/>
          <w:color w:val="000000"/>
          <w:kern w:val="0"/>
          <w:sz w:val="18"/>
          <w:szCs w:val="18"/>
        </w:rPr>
        <w:t>[10, 20, 30, 40, 50], 35);</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stooges = [{name: 'moe', age: 40}, {name: 'curly', age: 60}];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sortedIndex(</w:t>
      </w:r>
      <w:proofErr w:type="gramEnd"/>
      <w:r w:rsidRPr="00E14618">
        <w:rPr>
          <w:rFonts w:ascii="Consolas" w:eastAsia="宋体" w:hAnsi="Consolas" w:cs="宋体"/>
          <w:color w:val="000000"/>
          <w:kern w:val="0"/>
          <w:sz w:val="18"/>
          <w:szCs w:val="18"/>
        </w:rPr>
        <w:t>stooges, {name: 'larry', age: 50}, 'age');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w:t>
      </w:r>
    </w:p>
    <w:p w:rsidR="00DF4264" w:rsidRDefault="00E14618" w:rsidP="00DF4264">
      <w:pPr>
        <w:pStyle w:val="3"/>
        <w:rPr>
          <w:rFonts w:hint="eastAsia"/>
          <w:kern w:val="0"/>
        </w:rPr>
      </w:pPr>
      <w:proofErr w:type="gramStart"/>
      <w:r w:rsidRPr="00E14618">
        <w:rPr>
          <w:kern w:val="0"/>
        </w:rPr>
        <w:t>findIndex</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_.findIndex(array, predicate,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类似于</w:t>
      </w:r>
      <w:hyperlink r:id="rId37" w:anchor="indexOf" w:history="1">
        <w:r w:rsidRPr="00E14618">
          <w:rPr>
            <w:rFonts w:ascii="Consolas" w:eastAsia="宋体" w:hAnsi="Consolas" w:cs="宋体"/>
            <w:color w:val="444444"/>
            <w:kern w:val="0"/>
            <w:sz w:val="18"/>
            <w:u w:val="single"/>
          </w:rPr>
          <w:t>_.indexOf</w:t>
        </w:r>
      </w:hyperlink>
      <w:r w:rsidRPr="00E14618">
        <w:rPr>
          <w:rFonts w:ascii="Helvetica" w:eastAsia="宋体" w:hAnsi="Helvetica" w:cs="Helvetica"/>
          <w:color w:val="000000"/>
          <w:kern w:val="0"/>
          <w:szCs w:val="21"/>
        </w:rPr>
        <w:t>，当</w:t>
      </w:r>
      <w:r w:rsidRPr="00E14618">
        <w:rPr>
          <w:rFonts w:ascii="Helvetica" w:eastAsia="宋体" w:hAnsi="Helvetica" w:cs="Helvetica"/>
          <w:b/>
          <w:bCs/>
          <w:color w:val="000000"/>
          <w:kern w:val="0"/>
        </w:rPr>
        <w:t>predicate</w:t>
      </w:r>
      <w:r w:rsidRPr="00E14618">
        <w:rPr>
          <w:rFonts w:ascii="Helvetica" w:eastAsia="宋体" w:hAnsi="Helvetica" w:cs="Helvetica"/>
          <w:color w:val="000000"/>
          <w:kern w:val="0"/>
          <w:szCs w:val="21"/>
        </w:rPr>
        <w:t>通过</w:t>
      </w:r>
      <w:proofErr w:type="gramStart"/>
      <w:r w:rsidRPr="00E14618">
        <w:rPr>
          <w:rFonts w:ascii="Helvetica" w:eastAsia="宋体" w:hAnsi="Helvetica" w:cs="Helvetica"/>
          <w:color w:val="000000"/>
          <w:kern w:val="0"/>
          <w:szCs w:val="21"/>
        </w:rPr>
        <w:t>真检查</w:t>
      </w:r>
      <w:proofErr w:type="gramEnd"/>
      <w:r w:rsidRPr="00E14618">
        <w:rPr>
          <w:rFonts w:ascii="Helvetica" w:eastAsia="宋体" w:hAnsi="Helvetica" w:cs="Helvetica"/>
          <w:color w:val="000000"/>
          <w:kern w:val="0"/>
          <w:szCs w:val="21"/>
        </w:rPr>
        <w:t>时，返回第一个索引值；否则返回</w:t>
      </w:r>
      <w:r w:rsidRPr="00E14618">
        <w:rPr>
          <w:rFonts w:ascii="Helvetica" w:eastAsia="宋体" w:hAnsi="Helvetica" w:cs="Helvetica"/>
          <w:i/>
          <w:iCs/>
          <w:color w:val="000000"/>
          <w:kern w:val="0"/>
          <w:szCs w:val="21"/>
        </w:rPr>
        <w:t>-1</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findIndex(</w:t>
      </w:r>
      <w:proofErr w:type="gramEnd"/>
      <w:r w:rsidRPr="00E14618">
        <w:rPr>
          <w:rFonts w:ascii="Consolas" w:eastAsia="宋体" w:hAnsi="Consolas" w:cs="宋体"/>
          <w:color w:val="000000"/>
          <w:kern w:val="0"/>
          <w:sz w:val="18"/>
          <w:szCs w:val="18"/>
        </w:rPr>
        <w:t>[4, 6, 8, 12], isPrime);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 // not found</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findIndex(</w:t>
      </w:r>
      <w:proofErr w:type="gramEnd"/>
      <w:r w:rsidRPr="00E14618">
        <w:rPr>
          <w:rFonts w:ascii="Consolas" w:eastAsia="宋体" w:hAnsi="Consolas" w:cs="宋体"/>
          <w:color w:val="000000"/>
          <w:kern w:val="0"/>
          <w:sz w:val="18"/>
          <w:szCs w:val="18"/>
        </w:rPr>
        <w:t>[4, 6, 7, 12], isPrime);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2</w:t>
      </w:r>
    </w:p>
    <w:p w:rsidR="00DF4264" w:rsidRDefault="00E14618" w:rsidP="00DF4264">
      <w:pPr>
        <w:pStyle w:val="3"/>
        <w:rPr>
          <w:rFonts w:hint="eastAsia"/>
          <w:kern w:val="0"/>
        </w:rPr>
      </w:pPr>
      <w:proofErr w:type="gramStart"/>
      <w:r w:rsidRPr="00E14618">
        <w:rPr>
          <w:kern w:val="0"/>
        </w:rPr>
        <w:t>findLastIndex</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_.findLastIndex(array, predicate,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和</w:t>
      </w:r>
      <w:hyperlink r:id="rId38" w:anchor="findIndex" w:history="1">
        <w:r w:rsidRPr="00E14618">
          <w:rPr>
            <w:rFonts w:ascii="Consolas" w:eastAsia="宋体" w:hAnsi="Consolas" w:cs="宋体"/>
            <w:color w:val="444444"/>
            <w:kern w:val="0"/>
            <w:sz w:val="18"/>
            <w:u w:val="single"/>
          </w:rPr>
          <w:t>_.findIndex</w:t>
        </w:r>
      </w:hyperlink>
      <w:r w:rsidRPr="00E14618">
        <w:rPr>
          <w:rFonts w:ascii="Helvetica" w:eastAsia="宋体" w:hAnsi="Helvetica" w:cs="Helvetica"/>
          <w:color w:val="000000"/>
          <w:kern w:val="0"/>
          <w:szCs w:val="21"/>
        </w:rPr>
        <w:t>类似，但反向迭代数组，当</w:t>
      </w:r>
      <w:r w:rsidRPr="00E14618">
        <w:rPr>
          <w:rFonts w:ascii="Helvetica" w:eastAsia="宋体" w:hAnsi="Helvetica" w:cs="Helvetica"/>
          <w:b/>
          <w:bCs/>
          <w:color w:val="000000"/>
          <w:kern w:val="0"/>
        </w:rPr>
        <w:t>predicate</w:t>
      </w:r>
      <w:r w:rsidRPr="00E14618">
        <w:rPr>
          <w:rFonts w:ascii="Helvetica" w:eastAsia="宋体" w:hAnsi="Helvetica" w:cs="Helvetica"/>
          <w:color w:val="000000"/>
          <w:kern w:val="0"/>
          <w:szCs w:val="21"/>
        </w:rPr>
        <w:t>通过</w:t>
      </w:r>
      <w:proofErr w:type="gramStart"/>
      <w:r w:rsidRPr="00E14618">
        <w:rPr>
          <w:rFonts w:ascii="Helvetica" w:eastAsia="宋体" w:hAnsi="Helvetica" w:cs="Helvetica"/>
          <w:color w:val="000000"/>
          <w:kern w:val="0"/>
          <w:szCs w:val="21"/>
        </w:rPr>
        <w:t>真检查</w:t>
      </w:r>
      <w:proofErr w:type="gramEnd"/>
      <w:r w:rsidRPr="00E14618">
        <w:rPr>
          <w:rFonts w:ascii="Helvetica" w:eastAsia="宋体" w:hAnsi="Helvetica" w:cs="Helvetica"/>
          <w:color w:val="000000"/>
          <w:kern w:val="0"/>
          <w:szCs w:val="21"/>
        </w:rPr>
        <w:t>时，最接近末端的索引值将被返回。</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lastRenderedPageBreak/>
        <w:t>var</w:t>
      </w:r>
      <w:proofErr w:type="gramEnd"/>
      <w:r w:rsidRPr="00E14618">
        <w:rPr>
          <w:rFonts w:ascii="Consolas" w:eastAsia="宋体" w:hAnsi="Consolas" w:cs="宋体"/>
          <w:color w:val="000000"/>
          <w:kern w:val="0"/>
          <w:sz w:val="18"/>
          <w:szCs w:val="18"/>
        </w:rPr>
        <w:t xml:space="preserve"> users = [{'id': 1, 'name': 'Bob', 'last': 'Brown'},</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{'id': 2, 'name': 'Ted', 'last': 'White'},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{'id': 3, 'name': 'Frank', 'last': 'James'},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{'id': 4, 'name': 'Ted', 'last': 'Jones'}];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findLastIndex(</w:t>
      </w:r>
      <w:proofErr w:type="gramEnd"/>
      <w:r w:rsidRPr="00E14618">
        <w:rPr>
          <w:rFonts w:ascii="Consolas" w:eastAsia="宋体" w:hAnsi="Consolas" w:cs="宋体"/>
          <w:color w:val="000000"/>
          <w:kern w:val="0"/>
          <w:sz w:val="18"/>
          <w:szCs w:val="18"/>
        </w:rPr>
        <w:t>users,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name</w:t>
      </w:r>
      <w:proofErr w:type="gramEnd"/>
      <w:r w:rsidRPr="00E14618">
        <w:rPr>
          <w:rFonts w:ascii="Consolas" w:eastAsia="宋体" w:hAnsi="Consolas" w:cs="宋体"/>
          <w:color w:val="000000"/>
          <w:kern w:val="0"/>
          <w:sz w:val="18"/>
          <w:szCs w:val="18"/>
        </w:rPr>
        <w:t>: 'Ted'</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3</w:t>
      </w:r>
    </w:p>
    <w:p w:rsidR="00DF4264" w:rsidRDefault="00DF4264" w:rsidP="00DF4264">
      <w:pPr>
        <w:pStyle w:val="3"/>
        <w:rPr>
          <w:rFonts w:hint="eastAsia"/>
          <w:kern w:val="0"/>
        </w:rPr>
      </w:pPr>
      <w:r w:rsidRPr="00E14618">
        <w:rPr>
          <w:kern w:val="0"/>
        </w:rPr>
        <w:t>R</w:t>
      </w:r>
      <w:r w:rsidR="00E14618" w:rsidRPr="00E14618">
        <w:rPr>
          <w:kern w:val="0"/>
        </w:rPr>
        <w:t>ange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_.range([start], stop, [step])</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一个用来创建整数灵活编号的列表的函数，便于</w:t>
      </w:r>
      <w:r w:rsidRPr="00E14618">
        <w:rPr>
          <w:rFonts w:ascii="Consolas" w:eastAsia="宋体" w:hAnsi="Consolas" w:cs="宋体"/>
          <w:color w:val="000000"/>
          <w:kern w:val="0"/>
          <w:sz w:val="18"/>
        </w:rPr>
        <w:t>each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map</w:t>
      </w:r>
      <w:r w:rsidRPr="00E14618">
        <w:rPr>
          <w:rFonts w:ascii="Helvetica" w:eastAsia="宋体" w:hAnsi="Helvetica" w:cs="Helvetica"/>
          <w:color w:val="000000"/>
          <w:kern w:val="0"/>
          <w:szCs w:val="21"/>
        </w:rPr>
        <w:t>循环。如果省略</w:t>
      </w:r>
      <w:r w:rsidRPr="00E14618">
        <w:rPr>
          <w:rFonts w:ascii="Helvetica" w:eastAsia="宋体" w:hAnsi="Helvetica" w:cs="Helvetica"/>
          <w:b/>
          <w:bCs/>
          <w:color w:val="000000"/>
          <w:kern w:val="0"/>
          <w:szCs w:val="21"/>
        </w:rPr>
        <w:t>start</w:t>
      </w:r>
      <w:r w:rsidRPr="00E14618">
        <w:rPr>
          <w:rFonts w:ascii="Helvetica" w:eastAsia="宋体" w:hAnsi="Helvetica" w:cs="Helvetica"/>
          <w:color w:val="000000"/>
          <w:kern w:val="0"/>
          <w:szCs w:val="21"/>
        </w:rPr>
        <w:t>则默认为</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0</w:t>
      </w:r>
      <w:r w:rsidRPr="00E14618">
        <w:rPr>
          <w:rFonts w:ascii="Helvetica" w:eastAsia="宋体" w:hAnsi="Helvetica" w:cs="Helvetica"/>
          <w:color w:val="000000"/>
          <w:kern w:val="0"/>
          <w:szCs w:val="21"/>
        </w:rPr>
        <w:t>；</w:t>
      </w:r>
      <w:r w:rsidRPr="00E14618">
        <w:rPr>
          <w:rFonts w:ascii="Helvetica" w:eastAsia="宋体" w:hAnsi="Helvetica" w:cs="Helvetica"/>
          <w:b/>
          <w:bCs/>
          <w:color w:val="000000"/>
          <w:kern w:val="0"/>
          <w:szCs w:val="21"/>
        </w:rPr>
        <w:t>step</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默认为</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1</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返回一个从</w:t>
      </w:r>
      <w:r w:rsidRPr="00E14618">
        <w:rPr>
          <w:rFonts w:ascii="Helvetica" w:eastAsia="宋体" w:hAnsi="Helvetica" w:cs="Helvetica"/>
          <w:b/>
          <w:bCs/>
          <w:color w:val="000000"/>
          <w:kern w:val="0"/>
          <w:szCs w:val="21"/>
        </w:rPr>
        <w:t>start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到</w:t>
      </w:r>
      <w:r w:rsidRPr="00E14618">
        <w:rPr>
          <w:rFonts w:ascii="Helvetica" w:eastAsia="宋体" w:hAnsi="Helvetica" w:cs="Helvetica"/>
          <w:b/>
          <w:bCs/>
          <w:color w:val="000000"/>
          <w:kern w:val="0"/>
          <w:szCs w:val="21"/>
        </w:rPr>
        <w:t>stop</w:t>
      </w:r>
      <w:r w:rsidRPr="00E14618">
        <w:rPr>
          <w:rFonts w:ascii="Helvetica" w:eastAsia="宋体" w:hAnsi="Helvetica" w:cs="Helvetica"/>
          <w:color w:val="000000"/>
          <w:kern w:val="0"/>
          <w:szCs w:val="21"/>
        </w:rPr>
        <w:t>的整数的列表，用</w:t>
      </w:r>
      <w:r w:rsidRPr="00E14618">
        <w:rPr>
          <w:rFonts w:ascii="Helvetica" w:eastAsia="宋体" w:hAnsi="Helvetica" w:cs="Helvetica"/>
          <w:b/>
          <w:bCs/>
          <w:color w:val="000000"/>
          <w:kern w:val="0"/>
          <w:szCs w:val="21"/>
        </w:rPr>
        <w:t>step</w:t>
      </w:r>
      <w:r w:rsidRPr="00E14618">
        <w:rPr>
          <w:rFonts w:ascii="Helvetica" w:eastAsia="宋体" w:hAnsi="Helvetica" w:cs="Helvetica"/>
          <w:color w:val="000000"/>
          <w:kern w:val="0"/>
          <w:szCs w:val="21"/>
        </w:rPr>
        <w:t>来增加</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（或减少）独占。值得注意的是，如果</w:t>
      </w:r>
      <w:r w:rsidRPr="00E14618">
        <w:rPr>
          <w:rFonts w:ascii="Helvetica" w:eastAsia="宋体" w:hAnsi="Helvetica" w:cs="Helvetica"/>
          <w:b/>
          <w:bCs/>
          <w:color w:val="000000"/>
          <w:kern w:val="0"/>
          <w:szCs w:val="21"/>
        </w:rPr>
        <w:t>stop</w:t>
      </w:r>
      <w:r w:rsidRPr="00E14618">
        <w:rPr>
          <w:rFonts w:ascii="Helvetica" w:eastAsia="宋体" w:hAnsi="Helvetica" w:cs="Helvetica"/>
          <w:color w:val="000000"/>
          <w:kern w:val="0"/>
          <w:szCs w:val="21"/>
        </w:rPr>
        <w:t>值在</w:t>
      </w:r>
      <w:r w:rsidRPr="00E14618">
        <w:rPr>
          <w:rFonts w:ascii="Helvetica" w:eastAsia="宋体" w:hAnsi="Helvetica" w:cs="Helvetica"/>
          <w:b/>
          <w:bCs/>
          <w:color w:val="000000"/>
          <w:kern w:val="0"/>
          <w:szCs w:val="21"/>
        </w:rPr>
        <w:t>start</w:t>
      </w:r>
      <w:r w:rsidRPr="00E14618">
        <w:rPr>
          <w:rFonts w:ascii="Helvetica" w:eastAsia="宋体" w:hAnsi="Helvetica" w:cs="Helvetica"/>
          <w:color w:val="000000"/>
          <w:kern w:val="0"/>
          <w:szCs w:val="21"/>
        </w:rPr>
        <w:t>前面（也就是</w:t>
      </w:r>
      <w:r w:rsidRPr="00E14618">
        <w:rPr>
          <w:rFonts w:ascii="Helvetica" w:eastAsia="宋体" w:hAnsi="Helvetica" w:cs="Helvetica"/>
          <w:b/>
          <w:bCs/>
          <w:color w:val="000000"/>
          <w:kern w:val="0"/>
          <w:szCs w:val="21"/>
        </w:rPr>
        <w:t>stop</w:t>
      </w:r>
      <w:r w:rsidRPr="00E14618">
        <w:rPr>
          <w:rFonts w:ascii="Helvetica" w:eastAsia="宋体" w:hAnsi="Helvetica" w:cs="Helvetica"/>
          <w:color w:val="000000"/>
          <w:kern w:val="0"/>
          <w:szCs w:val="21"/>
        </w:rPr>
        <w:t>值小于</w:t>
      </w:r>
      <w:r w:rsidRPr="00E14618">
        <w:rPr>
          <w:rFonts w:ascii="Helvetica" w:eastAsia="宋体" w:hAnsi="Helvetica" w:cs="Helvetica"/>
          <w:b/>
          <w:bCs/>
          <w:color w:val="000000"/>
          <w:kern w:val="0"/>
          <w:szCs w:val="21"/>
        </w:rPr>
        <w:t>start</w:t>
      </w:r>
      <w:r w:rsidRPr="00E14618">
        <w:rPr>
          <w:rFonts w:ascii="Helvetica" w:eastAsia="宋体" w:hAnsi="Helvetica" w:cs="Helvetica"/>
          <w:color w:val="000000"/>
          <w:kern w:val="0"/>
          <w:szCs w:val="21"/>
        </w:rPr>
        <w:t>值），那么值域会被认为是零长度，而不是负增长。</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如果你要一个负数的值域</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，请使用负数</w:t>
      </w:r>
      <w:r w:rsidRPr="00E14618">
        <w:rPr>
          <w:rFonts w:ascii="Helvetica" w:eastAsia="宋体" w:hAnsi="Helvetica" w:cs="Helvetica"/>
          <w:b/>
          <w:bCs/>
          <w:color w:val="000000"/>
          <w:kern w:val="0"/>
          <w:szCs w:val="21"/>
        </w:rPr>
        <w:t>step</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range(</w:t>
      </w:r>
      <w:proofErr w:type="gramEnd"/>
      <w:r w:rsidRPr="00E14618">
        <w:rPr>
          <w:rFonts w:ascii="Consolas" w:eastAsia="宋体" w:hAnsi="Consolas" w:cs="宋体"/>
          <w:color w:val="000000"/>
          <w:kern w:val="0"/>
          <w:sz w:val="18"/>
          <w:szCs w:val="18"/>
        </w:rPr>
        <w:t>10);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[0, 1, 2, 3, 4, 5, 6, 7, 8, </w:t>
      </w:r>
      <w:proofErr w:type="gramStart"/>
      <w:r w:rsidRPr="00E14618">
        <w:rPr>
          <w:rFonts w:ascii="Consolas" w:eastAsia="宋体" w:hAnsi="Consolas" w:cs="宋体"/>
          <w:color w:val="000000"/>
          <w:kern w:val="0"/>
          <w:sz w:val="18"/>
          <w:szCs w:val="18"/>
        </w:rPr>
        <w:t>9</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range(</w:t>
      </w:r>
      <w:proofErr w:type="gramEnd"/>
      <w:r w:rsidRPr="00E14618">
        <w:rPr>
          <w:rFonts w:ascii="Consolas" w:eastAsia="宋体" w:hAnsi="Consolas" w:cs="宋体"/>
          <w:color w:val="000000"/>
          <w:kern w:val="0"/>
          <w:sz w:val="18"/>
          <w:szCs w:val="18"/>
        </w:rPr>
        <w:t>1, 11);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[1, 2, 3, 4, 5, 6, 7, 8, 9, </w:t>
      </w:r>
      <w:proofErr w:type="gramStart"/>
      <w:r w:rsidRPr="00E14618">
        <w:rPr>
          <w:rFonts w:ascii="Consolas" w:eastAsia="宋体" w:hAnsi="Consolas" w:cs="宋体"/>
          <w:color w:val="000000"/>
          <w:kern w:val="0"/>
          <w:sz w:val="18"/>
          <w:szCs w:val="18"/>
        </w:rPr>
        <w:t>10</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range(</w:t>
      </w:r>
      <w:proofErr w:type="gramEnd"/>
      <w:r w:rsidRPr="00E14618">
        <w:rPr>
          <w:rFonts w:ascii="Consolas" w:eastAsia="宋体" w:hAnsi="Consolas" w:cs="宋体"/>
          <w:color w:val="000000"/>
          <w:kern w:val="0"/>
          <w:sz w:val="18"/>
          <w:szCs w:val="18"/>
        </w:rPr>
        <w:t>0, 30, 5);</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[0, 5, 10, 15, 20, </w:t>
      </w:r>
      <w:proofErr w:type="gramStart"/>
      <w:r w:rsidRPr="00E14618">
        <w:rPr>
          <w:rFonts w:ascii="Consolas" w:eastAsia="宋体" w:hAnsi="Consolas" w:cs="宋体"/>
          <w:color w:val="000000"/>
          <w:kern w:val="0"/>
          <w:sz w:val="18"/>
          <w:szCs w:val="18"/>
        </w:rPr>
        <w:t>25</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range(</w:t>
      </w:r>
      <w:proofErr w:type="gramEnd"/>
      <w:r w:rsidRPr="00E14618">
        <w:rPr>
          <w:rFonts w:ascii="Consolas" w:eastAsia="宋体" w:hAnsi="Consolas" w:cs="宋体"/>
          <w:color w:val="000000"/>
          <w:kern w:val="0"/>
          <w:sz w:val="18"/>
          <w:szCs w:val="18"/>
        </w:rPr>
        <w:t>0, -10, -1);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=&gt; [0, -1, -2, -3, -4, -5, -6, -7, -8, -9]</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range(</w:t>
      </w:r>
      <w:proofErr w:type="gramEnd"/>
      <w:r w:rsidRPr="00E14618">
        <w:rPr>
          <w:rFonts w:ascii="Consolas" w:eastAsia="宋体" w:hAnsi="Consolas" w:cs="宋体"/>
          <w:color w:val="000000"/>
          <w:kern w:val="0"/>
          <w:sz w:val="18"/>
          <w:szCs w:val="18"/>
        </w:rPr>
        <w:t>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w:t>
      </w:r>
    </w:p>
    <w:p w:rsidR="00E14618" w:rsidRPr="00E14618" w:rsidRDefault="00E14618" w:rsidP="00E14618">
      <w:pPr>
        <w:widowControl/>
        <w:spacing w:before="100" w:beforeAutospacing="1" w:after="100" w:afterAutospacing="1"/>
        <w:jc w:val="left"/>
        <w:outlineLvl w:val="1"/>
        <w:rPr>
          <w:rFonts w:ascii="Helvetica" w:eastAsia="宋体" w:hAnsi="Helvetica" w:cs="Helvetica"/>
          <w:b/>
          <w:bCs/>
          <w:color w:val="000000"/>
          <w:kern w:val="0"/>
          <w:sz w:val="30"/>
          <w:szCs w:val="30"/>
        </w:rPr>
      </w:pPr>
      <w:r w:rsidRPr="00E14618">
        <w:rPr>
          <w:rFonts w:ascii="Helvetica" w:eastAsia="宋体" w:hAnsi="Helvetica" w:cs="Helvetica"/>
          <w:b/>
          <w:bCs/>
          <w:color w:val="000000"/>
          <w:kern w:val="0"/>
          <w:sz w:val="30"/>
          <w:szCs w:val="30"/>
        </w:rPr>
        <w:t>与函数有关的函数</w:t>
      </w:r>
    </w:p>
    <w:p w:rsidR="00DF4264" w:rsidRDefault="00DF4264" w:rsidP="00DF4264">
      <w:pPr>
        <w:pStyle w:val="3"/>
        <w:rPr>
          <w:rFonts w:hint="eastAsia"/>
          <w:kern w:val="0"/>
        </w:rPr>
      </w:pPr>
      <w:r w:rsidRPr="00E14618">
        <w:rPr>
          <w:kern w:val="0"/>
        </w:rPr>
        <w:t>B</w:t>
      </w:r>
      <w:r w:rsidR="00E14618" w:rsidRPr="00E14618">
        <w:rPr>
          <w:kern w:val="0"/>
        </w:rPr>
        <w:t>ind</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_.bind(function, object, *arguments)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绑定函数</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到对象</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上</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也就是无论何时调用函数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函数里的</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this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都指向这个</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任意可选参数</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可以传递给函数</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可以填充函数所需要的参数</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这也被称为</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partial application</w:t>
      </w:r>
      <w:r w:rsidRPr="00E14618">
        <w:rPr>
          <w:rFonts w:ascii="Helvetica" w:eastAsia="宋体" w:hAnsi="Helvetica" w:cs="Helvetica"/>
          <w:color w:val="000000"/>
          <w:kern w:val="0"/>
          <w:szCs w:val="21"/>
        </w:rPr>
        <w:t>。对于没有结合上下文的</w:t>
      </w:r>
      <w:r w:rsidRPr="00E14618">
        <w:rPr>
          <w:rFonts w:ascii="Helvetica" w:eastAsia="宋体" w:hAnsi="Helvetica" w:cs="Helvetica"/>
          <w:b/>
          <w:bCs/>
          <w:color w:val="000000"/>
          <w:kern w:val="0"/>
          <w:szCs w:val="21"/>
        </w:rPr>
        <w:t>partial application</w:t>
      </w:r>
      <w:r w:rsidRPr="00E14618">
        <w:rPr>
          <w:rFonts w:ascii="Helvetica" w:eastAsia="宋体" w:hAnsi="Helvetica" w:cs="Helvetica"/>
          <w:color w:val="000000"/>
          <w:kern w:val="0"/>
          <w:szCs w:val="21"/>
        </w:rPr>
        <w:t>绑定，请使用</w:t>
      </w:r>
      <w:hyperlink r:id="rId39" w:anchor="partial" w:history="1">
        <w:r w:rsidRPr="00E14618">
          <w:rPr>
            <w:rFonts w:ascii="Helvetica" w:eastAsia="宋体" w:hAnsi="Helvetica" w:cs="Helvetica"/>
            <w:color w:val="444444"/>
            <w:kern w:val="0"/>
            <w:u w:val="single"/>
          </w:rPr>
          <w:t>partial</w:t>
        </w:r>
      </w:hyperlink>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t>(</w:t>
      </w:r>
      <w:r w:rsidRPr="00E14618">
        <w:rPr>
          <w:rFonts w:ascii="Helvetica" w:eastAsia="宋体" w:hAnsi="Helvetica" w:cs="Helvetica"/>
          <w:color w:val="000000"/>
          <w:kern w:val="0"/>
          <w:szCs w:val="21"/>
        </w:rPr>
        <w:t>愚人码头注：</w:t>
      </w:r>
      <w:r w:rsidRPr="00E14618">
        <w:rPr>
          <w:rFonts w:ascii="Helvetica" w:eastAsia="宋体" w:hAnsi="Helvetica" w:cs="Helvetica"/>
          <w:color w:val="000000"/>
          <w:kern w:val="0"/>
          <w:szCs w:val="21"/>
        </w:rPr>
        <w:t>partial application</w:t>
      </w:r>
      <w:r w:rsidRPr="00E14618">
        <w:rPr>
          <w:rFonts w:ascii="Helvetica" w:eastAsia="宋体" w:hAnsi="Helvetica" w:cs="Helvetica"/>
          <w:color w:val="000000"/>
          <w:kern w:val="0"/>
          <w:szCs w:val="21"/>
        </w:rPr>
        <w:t>翻译成</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部分应用</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或者</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偏函数应用</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partial application</w:t>
      </w:r>
      <w:r w:rsidRPr="00E14618">
        <w:rPr>
          <w:rFonts w:ascii="Helvetica" w:eastAsia="宋体" w:hAnsi="Helvetica" w:cs="Helvetica"/>
          <w:color w:val="000000"/>
          <w:kern w:val="0"/>
          <w:szCs w:val="21"/>
        </w:rPr>
        <w:t>可以被描述为一个函数，它接受一定数目的参数，绑定值到一个或多个这些参数，并返回一个新的函数，这个返回函数只接受剩余未绑定值的参数。参见：</w:t>
      </w:r>
      <w:hyperlink r:id="rId40" w:tgtFrame="_blank" w:history="1">
        <w:r w:rsidRPr="00E14618">
          <w:rPr>
            <w:rFonts w:ascii="Helvetica" w:eastAsia="宋体" w:hAnsi="Helvetica" w:cs="Helvetica"/>
            <w:color w:val="444444"/>
            <w:kern w:val="0"/>
            <w:u w:val="single"/>
          </w:rPr>
          <w:t>http://en.wikipedia.org/wiki/Partial_application</w:t>
        </w:r>
      </w:hyperlink>
      <w:r w:rsidRPr="00E14618">
        <w:rPr>
          <w:rFonts w:ascii="Helvetica" w:eastAsia="宋体" w:hAnsi="Helvetica" w:cs="Helvetica"/>
          <w:color w:val="000000"/>
          <w:kern w:val="0"/>
          <w:szCs w:val="21"/>
        </w:rPr>
        <w:t>。感谢</w:t>
      </w:r>
      <w:hyperlink r:id="rId41" w:tgtFrame="_blank" w:history="1">
        <w:r w:rsidRPr="00E14618">
          <w:rPr>
            <w:rFonts w:ascii="Helvetica" w:eastAsia="宋体" w:hAnsi="Helvetica" w:cs="Helvetica"/>
            <w:color w:val="444444"/>
            <w:kern w:val="0"/>
            <w:u w:val="single"/>
          </w:rPr>
          <w:t>@</w:t>
        </w:r>
        <w:r w:rsidRPr="00E14618">
          <w:rPr>
            <w:rFonts w:ascii="Helvetica" w:eastAsia="宋体" w:hAnsi="Helvetica" w:cs="Helvetica"/>
            <w:color w:val="444444"/>
            <w:kern w:val="0"/>
            <w:u w:val="single"/>
          </w:rPr>
          <w:t>一任风月</w:t>
        </w:r>
        <w:proofErr w:type="gramStart"/>
        <w:r w:rsidRPr="00E14618">
          <w:rPr>
            <w:rFonts w:ascii="Helvetica" w:eastAsia="宋体" w:hAnsi="Helvetica" w:cs="Helvetica"/>
            <w:color w:val="444444"/>
            <w:kern w:val="0"/>
            <w:u w:val="single"/>
          </w:rPr>
          <w:t>忆秋年</w:t>
        </w:r>
        <w:proofErr w:type="gramEnd"/>
      </w:hyperlink>
      <w:r w:rsidRPr="00E14618">
        <w:rPr>
          <w:rFonts w:ascii="Helvetica" w:eastAsia="宋体" w:hAnsi="Helvetica" w:cs="Helvetica"/>
          <w:color w:val="000000"/>
          <w:kern w:val="0"/>
          <w:szCs w:val="21"/>
        </w:rPr>
        <w:t>的建议</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func = function(greeting){ return greeting + ': ' + this.name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func</w:t>
      </w:r>
      <w:proofErr w:type="gramEnd"/>
      <w:r w:rsidRPr="00E14618">
        <w:rPr>
          <w:rFonts w:ascii="Consolas" w:eastAsia="宋体" w:hAnsi="Consolas" w:cs="宋体"/>
          <w:color w:val="000000"/>
          <w:kern w:val="0"/>
          <w:sz w:val="18"/>
          <w:szCs w:val="18"/>
        </w:rPr>
        <w:t xml:space="preserve"> = _.bind(func, {name: 'moe'}, 'hi');</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func(</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'hi: moe'</w:t>
      </w:r>
    </w:p>
    <w:p w:rsidR="00DF4264" w:rsidRDefault="00E14618" w:rsidP="00DF4264">
      <w:pPr>
        <w:pStyle w:val="3"/>
        <w:rPr>
          <w:rFonts w:hint="eastAsia"/>
          <w:kern w:val="0"/>
        </w:rPr>
      </w:pPr>
      <w:proofErr w:type="gramStart"/>
      <w:r w:rsidRPr="00E14618">
        <w:rPr>
          <w:kern w:val="0"/>
        </w:rPr>
        <w:t>bindAll</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_.bindAll(object, *methodNames)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把</w:t>
      </w:r>
      <w:r w:rsidRPr="00E14618">
        <w:rPr>
          <w:rFonts w:ascii="Helvetica" w:eastAsia="宋体" w:hAnsi="Helvetica" w:cs="Helvetica"/>
          <w:b/>
          <w:bCs/>
          <w:color w:val="000000"/>
          <w:kern w:val="0"/>
          <w:szCs w:val="21"/>
        </w:rPr>
        <w:t>methodNames</w:t>
      </w:r>
      <w:r w:rsidRPr="00E14618">
        <w:rPr>
          <w:rFonts w:ascii="Helvetica" w:eastAsia="宋体" w:hAnsi="Helvetica" w:cs="Helvetica"/>
          <w:color w:val="000000"/>
          <w:kern w:val="0"/>
          <w:szCs w:val="21"/>
        </w:rPr>
        <w:t>参数指定的一些方法绑定到</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上，这些方法就会在对象的上下文环境中执行。绑定函数用作事件处理函数时非常便利，否则函数被调用时</w:t>
      </w:r>
      <w:r w:rsidRPr="00E14618">
        <w:rPr>
          <w:rFonts w:ascii="Helvetica" w:eastAsia="宋体" w:hAnsi="Helvetica" w:cs="Helvetica"/>
          <w:i/>
          <w:iCs/>
          <w:color w:val="000000"/>
          <w:kern w:val="0"/>
          <w:szCs w:val="21"/>
        </w:rPr>
        <w:t>this</w:t>
      </w:r>
      <w:r w:rsidRPr="00E14618">
        <w:rPr>
          <w:rFonts w:ascii="Helvetica" w:eastAsia="宋体" w:hAnsi="Helvetica" w:cs="Helvetica"/>
          <w:color w:val="000000"/>
          <w:kern w:val="0"/>
          <w:szCs w:val="21"/>
        </w:rPr>
        <w:t>一点用也没有。</w:t>
      </w:r>
      <w:r w:rsidRPr="00E14618">
        <w:rPr>
          <w:rFonts w:ascii="Helvetica" w:eastAsia="宋体" w:hAnsi="Helvetica" w:cs="Helvetica"/>
          <w:b/>
          <w:bCs/>
          <w:color w:val="000000"/>
          <w:kern w:val="0"/>
          <w:szCs w:val="21"/>
        </w:rPr>
        <w:t>methodNames</w:t>
      </w:r>
      <w:r w:rsidRPr="00E14618">
        <w:rPr>
          <w:rFonts w:ascii="Helvetica" w:eastAsia="宋体" w:hAnsi="Helvetica" w:cs="Helvetica"/>
          <w:color w:val="000000"/>
          <w:kern w:val="0"/>
          <w:szCs w:val="21"/>
        </w:rPr>
        <w:t>参数是必须的。</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buttonView =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label  :</w:t>
      </w:r>
      <w:proofErr w:type="gramEnd"/>
      <w:r w:rsidRPr="00E14618">
        <w:rPr>
          <w:rFonts w:ascii="Consolas" w:eastAsia="宋体" w:hAnsi="Consolas" w:cs="宋体"/>
          <w:color w:val="000000"/>
          <w:kern w:val="0"/>
          <w:sz w:val="18"/>
          <w:szCs w:val="18"/>
        </w:rPr>
        <w:t xml:space="preserve"> 'underscore',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 xml:space="preserve">  </w:t>
      </w:r>
      <w:proofErr w:type="gramStart"/>
      <w:r w:rsidRPr="00E14618">
        <w:rPr>
          <w:rFonts w:ascii="Consolas" w:eastAsia="宋体" w:hAnsi="Consolas" w:cs="宋体"/>
          <w:color w:val="000000"/>
          <w:kern w:val="0"/>
          <w:sz w:val="18"/>
          <w:szCs w:val="18"/>
        </w:rPr>
        <w:t>onClick</w:t>
      </w:r>
      <w:proofErr w:type="gramEnd"/>
      <w:r w:rsidRPr="00E14618">
        <w:rPr>
          <w:rFonts w:ascii="Consolas" w:eastAsia="宋体" w:hAnsi="Consolas" w:cs="宋体"/>
          <w:color w:val="000000"/>
          <w:kern w:val="0"/>
          <w:sz w:val="18"/>
          <w:szCs w:val="18"/>
        </w:rPr>
        <w:t>: function(){ alert('clicked: ' + this.label);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onHover</w:t>
      </w:r>
      <w:proofErr w:type="gramEnd"/>
      <w:r w:rsidRPr="00E14618">
        <w:rPr>
          <w:rFonts w:ascii="Consolas" w:eastAsia="宋体" w:hAnsi="Consolas" w:cs="宋体"/>
          <w:color w:val="000000"/>
          <w:kern w:val="0"/>
          <w:sz w:val="18"/>
          <w:szCs w:val="18"/>
        </w:rPr>
        <w:t>: function(){ console.log('hovering: ' + this.label);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bindAll(</w:t>
      </w:r>
      <w:proofErr w:type="gramEnd"/>
      <w:r w:rsidRPr="00E14618">
        <w:rPr>
          <w:rFonts w:ascii="Consolas" w:eastAsia="宋体" w:hAnsi="Consolas" w:cs="宋体"/>
          <w:color w:val="000000"/>
          <w:kern w:val="0"/>
          <w:sz w:val="18"/>
          <w:szCs w:val="18"/>
        </w:rPr>
        <w:t>buttonView, 'onClick', 'onHover');</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When the button is clicked, this.label will have the correct value.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jQuery(</w:t>
      </w:r>
      <w:proofErr w:type="gramEnd"/>
      <w:r w:rsidRPr="00E14618">
        <w:rPr>
          <w:rFonts w:ascii="Consolas" w:eastAsia="宋体" w:hAnsi="Consolas" w:cs="宋体"/>
          <w:color w:val="000000"/>
          <w:kern w:val="0"/>
          <w:sz w:val="18"/>
          <w:szCs w:val="18"/>
        </w:rPr>
        <w:t>'#underscore_button').bind('click', buttonView.onClick);</w:t>
      </w:r>
    </w:p>
    <w:p w:rsidR="00DF4264" w:rsidRDefault="00E14618" w:rsidP="00DF4264">
      <w:pPr>
        <w:pStyle w:val="3"/>
        <w:rPr>
          <w:rFonts w:hint="eastAsia"/>
          <w:kern w:val="0"/>
        </w:rPr>
      </w:pPr>
      <w:proofErr w:type="gramStart"/>
      <w:r w:rsidRPr="00E14618">
        <w:rPr>
          <w:kern w:val="0"/>
        </w:rPr>
        <w:t>partial</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_.partial(function, *arguments)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局部应用一个函数填充在任意个数的</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arguments</w:t>
      </w:r>
      <w:r w:rsidRPr="00E14618">
        <w:rPr>
          <w:rFonts w:ascii="Helvetica" w:eastAsia="宋体" w:hAnsi="Helvetica" w:cs="Helvetica"/>
          <w:color w:val="000000"/>
          <w:kern w:val="0"/>
          <w:szCs w:val="21"/>
        </w:rPr>
        <w:t>，</w:t>
      </w:r>
      <w:r w:rsidRPr="00E14618">
        <w:rPr>
          <w:rFonts w:ascii="Helvetica" w:eastAsia="宋体" w:hAnsi="Helvetica" w:cs="Helvetica"/>
          <w:i/>
          <w:iCs/>
          <w:color w:val="000000"/>
          <w:kern w:val="0"/>
          <w:szCs w:val="21"/>
        </w:rPr>
        <w:t>不</w:t>
      </w:r>
      <w:r w:rsidRPr="00E14618">
        <w:rPr>
          <w:rFonts w:ascii="Helvetica" w:eastAsia="宋体" w:hAnsi="Helvetica" w:cs="Helvetica"/>
          <w:color w:val="000000"/>
          <w:kern w:val="0"/>
          <w:szCs w:val="21"/>
        </w:rPr>
        <w:t>改变其动态</w:t>
      </w:r>
      <w:r w:rsidRPr="00E14618">
        <w:rPr>
          <w:rFonts w:ascii="Consolas" w:eastAsia="宋体" w:hAnsi="Consolas" w:cs="宋体"/>
          <w:color w:val="000000"/>
          <w:kern w:val="0"/>
          <w:sz w:val="18"/>
        </w:rPr>
        <w:t>this</w:t>
      </w:r>
      <w:r w:rsidRPr="00E14618">
        <w:rPr>
          <w:rFonts w:ascii="Helvetica" w:eastAsia="宋体" w:hAnsi="Helvetica" w:cs="Helvetica"/>
          <w:color w:val="000000"/>
          <w:kern w:val="0"/>
          <w:szCs w:val="21"/>
        </w:rPr>
        <w:t>值。和</w:t>
      </w:r>
      <w:hyperlink r:id="rId42" w:anchor="bind" w:history="1">
        <w:r w:rsidRPr="00E14618">
          <w:rPr>
            <w:rFonts w:ascii="Helvetica" w:eastAsia="宋体" w:hAnsi="Helvetica" w:cs="Helvetica"/>
            <w:color w:val="444444"/>
            <w:kern w:val="0"/>
            <w:u w:val="single"/>
          </w:rPr>
          <w:t>bind</w:t>
        </w:r>
      </w:hyperlink>
      <w:r w:rsidRPr="00E14618">
        <w:rPr>
          <w:rFonts w:ascii="Helvetica" w:eastAsia="宋体" w:hAnsi="Helvetica" w:cs="Helvetica"/>
          <w:color w:val="000000"/>
          <w:kern w:val="0"/>
          <w:szCs w:val="21"/>
        </w:rPr>
        <w:t>方法很相近。你可以传递</w:t>
      </w:r>
      <w:r w:rsidRPr="00E14618">
        <w:rPr>
          <w:rFonts w:ascii="Consolas" w:eastAsia="宋体" w:hAnsi="Consolas" w:cs="宋体"/>
          <w:color w:val="000000"/>
          <w:kern w:val="0"/>
          <w:sz w:val="18"/>
        </w:rPr>
        <w:t>_</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给</w:t>
      </w:r>
      <w:r w:rsidRPr="00E14618">
        <w:rPr>
          <w:rFonts w:ascii="Helvetica" w:eastAsia="宋体" w:hAnsi="Helvetica" w:cs="Helvetica"/>
          <w:b/>
          <w:bCs/>
          <w:color w:val="000000"/>
          <w:kern w:val="0"/>
          <w:szCs w:val="21"/>
        </w:rPr>
        <w:t>arguments</w:t>
      </w:r>
      <w:r w:rsidRPr="00E14618">
        <w:rPr>
          <w:rFonts w:ascii="Helvetica" w:eastAsia="宋体" w:hAnsi="Helvetica" w:cs="Helvetica"/>
          <w:color w:val="000000"/>
          <w:kern w:val="0"/>
          <w:szCs w:val="21"/>
        </w:rPr>
        <w:t>列表来指定一个</w:t>
      </w:r>
      <w:proofErr w:type="gramStart"/>
      <w:r w:rsidRPr="00E14618">
        <w:rPr>
          <w:rFonts w:ascii="Helvetica" w:eastAsia="宋体" w:hAnsi="Helvetica" w:cs="Helvetica"/>
          <w:color w:val="000000"/>
          <w:kern w:val="0"/>
          <w:szCs w:val="21"/>
        </w:rPr>
        <w:t>不</w:t>
      </w:r>
      <w:proofErr w:type="gramEnd"/>
      <w:r w:rsidRPr="00E14618">
        <w:rPr>
          <w:rFonts w:ascii="Helvetica" w:eastAsia="宋体" w:hAnsi="Helvetica" w:cs="Helvetica"/>
          <w:color w:val="000000"/>
          <w:kern w:val="0"/>
          <w:szCs w:val="21"/>
        </w:rPr>
        <w:t>预先填充，但在调用时提供的参数。</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subtract = function(a, b) { return b - a;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sub5 = _.</w:t>
      </w:r>
      <w:proofErr w:type="gramStart"/>
      <w:r w:rsidRPr="00E14618">
        <w:rPr>
          <w:rFonts w:ascii="Consolas" w:eastAsia="宋体" w:hAnsi="Consolas" w:cs="宋体"/>
          <w:color w:val="000000"/>
          <w:kern w:val="0"/>
          <w:sz w:val="18"/>
          <w:szCs w:val="18"/>
        </w:rPr>
        <w:t>partial(</w:t>
      </w:r>
      <w:proofErr w:type="gramEnd"/>
      <w:r w:rsidRPr="00E14618">
        <w:rPr>
          <w:rFonts w:ascii="Consolas" w:eastAsia="宋体" w:hAnsi="Consolas" w:cs="宋体"/>
          <w:color w:val="000000"/>
          <w:kern w:val="0"/>
          <w:sz w:val="18"/>
          <w:szCs w:val="18"/>
        </w:rPr>
        <w:t>subtract, 5);</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sub5(</w:t>
      </w:r>
      <w:proofErr w:type="gramEnd"/>
      <w:r w:rsidRPr="00E14618">
        <w:rPr>
          <w:rFonts w:ascii="Consolas" w:eastAsia="宋体" w:hAnsi="Consolas" w:cs="宋体"/>
          <w:color w:val="000000"/>
          <w:kern w:val="0"/>
          <w:sz w:val="18"/>
          <w:szCs w:val="18"/>
        </w:rPr>
        <w:t>20);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15</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Using</w:t>
      </w:r>
      <w:proofErr w:type="gramEnd"/>
      <w:r w:rsidRPr="00E14618">
        <w:rPr>
          <w:rFonts w:ascii="Consolas" w:eastAsia="宋体" w:hAnsi="Consolas" w:cs="宋体"/>
          <w:color w:val="000000"/>
          <w:kern w:val="0"/>
          <w:sz w:val="18"/>
          <w:szCs w:val="18"/>
        </w:rPr>
        <w:t xml:space="preserve"> a placeholder</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subFrom20 = _.</w:t>
      </w:r>
      <w:proofErr w:type="gramStart"/>
      <w:r w:rsidRPr="00E14618">
        <w:rPr>
          <w:rFonts w:ascii="Consolas" w:eastAsia="宋体" w:hAnsi="Consolas" w:cs="宋体"/>
          <w:color w:val="000000"/>
          <w:kern w:val="0"/>
          <w:sz w:val="18"/>
          <w:szCs w:val="18"/>
        </w:rPr>
        <w:t>partial(</w:t>
      </w:r>
      <w:proofErr w:type="gramEnd"/>
      <w:r w:rsidRPr="00E14618">
        <w:rPr>
          <w:rFonts w:ascii="Consolas" w:eastAsia="宋体" w:hAnsi="Consolas" w:cs="宋体"/>
          <w:color w:val="000000"/>
          <w:kern w:val="0"/>
          <w:sz w:val="18"/>
          <w:szCs w:val="18"/>
        </w:rPr>
        <w:t>subtract, _, 20);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subFrom20(</w:t>
      </w:r>
      <w:proofErr w:type="gramEnd"/>
      <w:r w:rsidRPr="00E14618">
        <w:rPr>
          <w:rFonts w:ascii="Consolas" w:eastAsia="宋体" w:hAnsi="Consolas" w:cs="宋体"/>
          <w:color w:val="000000"/>
          <w:kern w:val="0"/>
          <w:sz w:val="18"/>
          <w:szCs w:val="18"/>
        </w:rPr>
        <w:t>5);</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15</w:t>
      </w:r>
    </w:p>
    <w:p w:rsidR="00DF4264" w:rsidRDefault="00DF4264" w:rsidP="00DF4264">
      <w:pPr>
        <w:pStyle w:val="3"/>
        <w:rPr>
          <w:rFonts w:hint="eastAsia"/>
          <w:kern w:val="0"/>
        </w:rPr>
      </w:pPr>
      <w:r>
        <w:rPr>
          <w:kern w:val="0"/>
        </w:rPr>
        <w:lastRenderedPageBreak/>
        <w:t>Memorize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_.memoize(function, [hashFunction])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t>Memoizes</w:t>
      </w:r>
      <w:r w:rsidRPr="00E14618">
        <w:rPr>
          <w:rFonts w:ascii="Helvetica" w:eastAsia="宋体" w:hAnsi="Helvetica" w:cs="Helvetica"/>
          <w:color w:val="000000"/>
          <w:kern w:val="0"/>
          <w:szCs w:val="21"/>
        </w:rPr>
        <w:t>方法可以缓存某函数的计算结果。对于耗时较长的计算是很有帮助的。如果传递了</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hashFunction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参数，就用</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hashFunction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的返回值作为</w:t>
      </w:r>
      <w:r w:rsidRPr="00E14618">
        <w:rPr>
          <w:rFonts w:ascii="Helvetica" w:eastAsia="宋体" w:hAnsi="Helvetica" w:cs="Helvetica"/>
          <w:color w:val="000000"/>
          <w:kern w:val="0"/>
          <w:szCs w:val="21"/>
        </w:rPr>
        <w:t>key</w:t>
      </w:r>
      <w:r w:rsidRPr="00E14618">
        <w:rPr>
          <w:rFonts w:ascii="Helvetica" w:eastAsia="宋体" w:hAnsi="Helvetica" w:cs="Helvetica"/>
          <w:color w:val="000000"/>
          <w:kern w:val="0"/>
          <w:szCs w:val="21"/>
        </w:rPr>
        <w:t>存储函数的计算结果。</w:t>
      </w:r>
      <w:r w:rsidRPr="00E14618">
        <w:rPr>
          <w:rFonts w:ascii="Helvetica" w:eastAsia="宋体" w:hAnsi="Helvetica" w:cs="Helvetica"/>
          <w:b/>
          <w:bCs/>
          <w:color w:val="000000"/>
          <w:kern w:val="0"/>
          <w:szCs w:val="21"/>
        </w:rPr>
        <w:t>hashFunction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默认使用</w:t>
      </w:r>
      <w:r w:rsidRPr="00E14618">
        <w:rPr>
          <w:rFonts w:ascii="Helvetica" w:eastAsia="宋体" w:hAnsi="Helvetica" w:cs="Helvetica"/>
          <w:color w:val="000000"/>
          <w:kern w:val="0"/>
          <w:szCs w:val="21"/>
        </w:rPr>
        <w:t>function</w:t>
      </w:r>
      <w:r w:rsidRPr="00E14618">
        <w:rPr>
          <w:rFonts w:ascii="Helvetica" w:eastAsia="宋体" w:hAnsi="Helvetica" w:cs="Helvetica"/>
          <w:color w:val="000000"/>
          <w:kern w:val="0"/>
          <w:szCs w:val="21"/>
        </w:rPr>
        <w:t>的第一个参数作为</w:t>
      </w:r>
      <w:r w:rsidRPr="00E14618">
        <w:rPr>
          <w:rFonts w:ascii="Helvetica" w:eastAsia="宋体" w:hAnsi="Helvetica" w:cs="Helvetica"/>
          <w:color w:val="000000"/>
          <w:kern w:val="0"/>
          <w:szCs w:val="21"/>
        </w:rPr>
        <w:t>key</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memoized</w:t>
      </w:r>
      <w:r w:rsidRPr="00E14618">
        <w:rPr>
          <w:rFonts w:ascii="Helvetica" w:eastAsia="宋体" w:hAnsi="Helvetica" w:cs="Helvetica"/>
          <w:color w:val="000000"/>
          <w:kern w:val="0"/>
          <w:szCs w:val="21"/>
        </w:rPr>
        <w:t>值的缓存可作为返回函数的</w:t>
      </w:r>
      <w:r w:rsidRPr="00E14618">
        <w:rPr>
          <w:rFonts w:ascii="Consolas" w:eastAsia="宋体" w:hAnsi="Consolas" w:cs="宋体"/>
          <w:color w:val="000000"/>
          <w:kern w:val="0"/>
          <w:sz w:val="18"/>
        </w:rPr>
        <w:t>cache</w:t>
      </w:r>
      <w:r w:rsidRPr="00E14618">
        <w:rPr>
          <w:rFonts w:ascii="Helvetica" w:eastAsia="宋体" w:hAnsi="Helvetica" w:cs="Helvetica"/>
          <w:color w:val="000000"/>
          <w:kern w:val="0"/>
          <w:szCs w:val="21"/>
        </w:rPr>
        <w:t>属性。</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fibonacci = _.memoize(function(n)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return</w:t>
      </w:r>
      <w:proofErr w:type="gramEnd"/>
      <w:r w:rsidRPr="00E14618">
        <w:rPr>
          <w:rFonts w:ascii="Consolas" w:eastAsia="宋体" w:hAnsi="Consolas" w:cs="宋体"/>
          <w:color w:val="000000"/>
          <w:kern w:val="0"/>
          <w:sz w:val="18"/>
          <w:szCs w:val="18"/>
        </w:rPr>
        <w:t xml:space="preserve"> n &lt; 2 ? </w:t>
      </w:r>
      <w:proofErr w:type="gramStart"/>
      <w:r w:rsidRPr="00E14618">
        <w:rPr>
          <w:rFonts w:ascii="Consolas" w:eastAsia="宋体" w:hAnsi="Consolas" w:cs="宋体"/>
          <w:color w:val="000000"/>
          <w:kern w:val="0"/>
          <w:sz w:val="18"/>
          <w:szCs w:val="18"/>
        </w:rPr>
        <w:t>n</w:t>
      </w:r>
      <w:proofErr w:type="gramEnd"/>
      <w:r w:rsidRPr="00E14618">
        <w:rPr>
          <w:rFonts w:ascii="Consolas" w:eastAsia="宋体" w:hAnsi="Consolas" w:cs="宋体"/>
          <w:color w:val="000000"/>
          <w:kern w:val="0"/>
          <w:sz w:val="18"/>
          <w:szCs w:val="18"/>
        </w:rPr>
        <w:t>: fibonacci(n - 1) + fibonacci(n - 2);</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DF4264" w:rsidRDefault="00DF4264" w:rsidP="00DF4264">
      <w:pPr>
        <w:pStyle w:val="3"/>
        <w:rPr>
          <w:rFonts w:hint="eastAsia"/>
          <w:kern w:val="0"/>
        </w:rPr>
      </w:pPr>
      <w:r w:rsidRPr="00E14618">
        <w:rPr>
          <w:kern w:val="0"/>
        </w:rPr>
        <w:t>D</w:t>
      </w:r>
      <w:r w:rsidR="00E14618" w:rsidRPr="00E14618">
        <w:rPr>
          <w:kern w:val="0"/>
        </w:rPr>
        <w:t>elay</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_.delay(function, wait, *arguments)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类似</w:t>
      </w:r>
      <w:r w:rsidRPr="00E14618">
        <w:rPr>
          <w:rFonts w:ascii="Helvetica" w:eastAsia="宋体" w:hAnsi="Helvetica" w:cs="Helvetica"/>
          <w:b/>
          <w:bCs/>
          <w:color w:val="000000"/>
          <w:kern w:val="0"/>
          <w:szCs w:val="21"/>
        </w:rPr>
        <w:t>setTimeout</w:t>
      </w:r>
      <w:r w:rsidRPr="00E14618">
        <w:rPr>
          <w:rFonts w:ascii="Helvetica" w:eastAsia="宋体" w:hAnsi="Helvetica" w:cs="Helvetica"/>
          <w:color w:val="000000"/>
          <w:kern w:val="0"/>
          <w:szCs w:val="21"/>
        </w:rPr>
        <w:t>，等待</w:t>
      </w:r>
      <w:r w:rsidRPr="00E14618">
        <w:rPr>
          <w:rFonts w:ascii="Helvetica" w:eastAsia="宋体" w:hAnsi="Helvetica" w:cs="Helvetica"/>
          <w:b/>
          <w:bCs/>
          <w:color w:val="000000"/>
          <w:kern w:val="0"/>
          <w:szCs w:val="21"/>
        </w:rPr>
        <w:t>wait</w:t>
      </w:r>
      <w:proofErr w:type="gramStart"/>
      <w:r w:rsidRPr="00E14618">
        <w:rPr>
          <w:rFonts w:ascii="Helvetica" w:eastAsia="宋体" w:hAnsi="Helvetica" w:cs="Helvetica"/>
          <w:color w:val="000000"/>
          <w:kern w:val="0"/>
          <w:szCs w:val="21"/>
        </w:rPr>
        <w:t>毫秒后</w:t>
      </w:r>
      <w:proofErr w:type="gramEnd"/>
      <w:r w:rsidRPr="00E14618">
        <w:rPr>
          <w:rFonts w:ascii="Helvetica" w:eastAsia="宋体" w:hAnsi="Helvetica" w:cs="Helvetica"/>
          <w:color w:val="000000"/>
          <w:kern w:val="0"/>
          <w:szCs w:val="21"/>
        </w:rPr>
        <w:t>调用</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。如果传递可选的参数</w:t>
      </w:r>
      <w:r w:rsidRPr="00E14618">
        <w:rPr>
          <w:rFonts w:ascii="Helvetica" w:eastAsia="宋体" w:hAnsi="Helvetica" w:cs="Helvetica"/>
          <w:b/>
          <w:bCs/>
          <w:color w:val="000000"/>
          <w:kern w:val="0"/>
          <w:szCs w:val="21"/>
        </w:rPr>
        <w:t>arguments</w:t>
      </w:r>
      <w:r w:rsidRPr="00E14618">
        <w:rPr>
          <w:rFonts w:ascii="Helvetica" w:eastAsia="宋体" w:hAnsi="Helvetica" w:cs="Helvetica"/>
          <w:color w:val="000000"/>
          <w:kern w:val="0"/>
          <w:szCs w:val="21"/>
        </w:rPr>
        <w:t>，当函数</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执行时，</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会作为参数传入。</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log = _.bind(console.log, console);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delay(</w:t>
      </w:r>
      <w:proofErr w:type="gramEnd"/>
      <w:r w:rsidRPr="00E14618">
        <w:rPr>
          <w:rFonts w:ascii="Consolas" w:eastAsia="宋体" w:hAnsi="Consolas" w:cs="宋体"/>
          <w:color w:val="000000"/>
          <w:kern w:val="0"/>
          <w:sz w:val="18"/>
          <w:szCs w:val="18"/>
        </w:rPr>
        <w:t>log, 1000, 'logged later');</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'logged later' // Appears after one second.</w:t>
      </w:r>
    </w:p>
    <w:p w:rsidR="00DF4264" w:rsidRDefault="00DF4264" w:rsidP="00DF4264">
      <w:pPr>
        <w:pStyle w:val="3"/>
        <w:rPr>
          <w:rFonts w:hint="eastAsia"/>
          <w:kern w:val="0"/>
        </w:rPr>
      </w:pPr>
      <w:r w:rsidRPr="00E14618">
        <w:rPr>
          <w:kern w:val="0"/>
        </w:rPr>
        <w:t>D</w:t>
      </w:r>
      <w:r w:rsidR="00E14618" w:rsidRPr="00E14618">
        <w:rPr>
          <w:kern w:val="0"/>
        </w:rPr>
        <w:t>efer</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_.defer(function, *arguments)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延迟调用</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直到当前调用</w:t>
      </w:r>
      <w:proofErr w:type="gramStart"/>
      <w:r w:rsidRPr="00E14618">
        <w:rPr>
          <w:rFonts w:ascii="Helvetica" w:eastAsia="宋体" w:hAnsi="Helvetica" w:cs="Helvetica"/>
          <w:color w:val="000000"/>
          <w:kern w:val="0"/>
          <w:szCs w:val="21"/>
        </w:rPr>
        <w:t>栈</w:t>
      </w:r>
      <w:proofErr w:type="gramEnd"/>
      <w:r w:rsidRPr="00E14618">
        <w:rPr>
          <w:rFonts w:ascii="Helvetica" w:eastAsia="宋体" w:hAnsi="Helvetica" w:cs="Helvetica"/>
          <w:color w:val="000000"/>
          <w:kern w:val="0"/>
          <w:szCs w:val="21"/>
        </w:rPr>
        <w:t>清空为止，类似使用延时为</w:t>
      </w:r>
      <w:r w:rsidRPr="00E14618">
        <w:rPr>
          <w:rFonts w:ascii="Helvetica" w:eastAsia="宋体" w:hAnsi="Helvetica" w:cs="Helvetica"/>
          <w:color w:val="000000"/>
          <w:kern w:val="0"/>
          <w:szCs w:val="21"/>
        </w:rPr>
        <w:t>0</w:t>
      </w:r>
      <w:r w:rsidRPr="00E14618">
        <w:rPr>
          <w:rFonts w:ascii="Helvetica" w:eastAsia="宋体" w:hAnsi="Helvetica" w:cs="Helvetica"/>
          <w:color w:val="000000"/>
          <w:kern w:val="0"/>
          <w:szCs w:val="21"/>
        </w:rPr>
        <w:t>的</w:t>
      </w:r>
      <w:r w:rsidRPr="00E14618">
        <w:rPr>
          <w:rFonts w:ascii="Helvetica" w:eastAsia="宋体" w:hAnsi="Helvetica" w:cs="Helvetica"/>
          <w:b/>
          <w:bCs/>
          <w:color w:val="000000"/>
          <w:kern w:val="0"/>
          <w:szCs w:val="21"/>
        </w:rPr>
        <w:t>setTimeout</w:t>
      </w:r>
      <w:r w:rsidRPr="00E14618">
        <w:rPr>
          <w:rFonts w:ascii="Helvetica" w:eastAsia="宋体" w:hAnsi="Helvetica" w:cs="Helvetica"/>
          <w:color w:val="000000"/>
          <w:kern w:val="0"/>
          <w:szCs w:val="21"/>
        </w:rPr>
        <w:t>方法。对于执行开销大的计算和无阻塞</w:t>
      </w:r>
      <w:r w:rsidRPr="00E14618">
        <w:rPr>
          <w:rFonts w:ascii="Helvetica" w:eastAsia="宋体" w:hAnsi="Helvetica" w:cs="Helvetica"/>
          <w:color w:val="000000"/>
          <w:kern w:val="0"/>
          <w:szCs w:val="21"/>
        </w:rPr>
        <w:t>UI</w:t>
      </w:r>
      <w:r w:rsidRPr="00E14618">
        <w:rPr>
          <w:rFonts w:ascii="Helvetica" w:eastAsia="宋体" w:hAnsi="Helvetica" w:cs="Helvetica"/>
          <w:color w:val="000000"/>
          <w:kern w:val="0"/>
          <w:szCs w:val="21"/>
        </w:rPr>
        <w:t>线程的</w:t>
      </w:r>
      <w:r w:rsidRPr="00E14618">
        <w:rPr>
          <w:rFonts w:ascii="Helvetica" w:eastAsia="宋体" w:hAnsi="Helvetica" w:cs="Helvetica"/>
          <w:color w:val="000000"/>
          <w:kern w:val="0"/>
          <w:szCs w:val="21"/>
        </w:rPr>
        <w:t>HTML</w:t>
      </w:r>
      <w:r w:rsidRPr="00E14618">
        <w:rPr>
          <w:rFonts w:ascii="Helvetica" w:eastAsia="宋体" w:hAnsi="Helvetica" w:cs="Helvetica"/>
          <w:color w:val="000000"/>
          <w:kern w:val="0"/>
          <w:szCs w:val="21"/>
        </w:rPr>
        <w:t>渲染时候非常有用。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如果传递</w:t>
      </w:r>
      <w:r w:rsidRPr="00E14618">
        <w:rPr>
          <w:rFonts w:ascii="Helvetica" w:eastAsia="宋体" w:hAnsi="Helvetica" w:cs="Helvetica"/>
          <w:b/>
          <w:bCs/>
          <w:color w:val="000000"/>
          <w:kern w:val="0"/>
          <w:szCs w:val="21"/>
        </w:rPr>
        <w:t>arguments</w:t>
      </w:r>
      <w:r w:rsidRPr="00E14618">
        <w:rPr>
          <w:rFonts w:ascii="Helvetica" w:eastAsia="宋体" w:hAnsi="Helvetica" w:cs="Helvetica"/>
          <w:color w:val="000000"/>
          <w:kern w:val="0"/>
          <w:szCs w:val="21"/>
        </w:rPr>
        <w:t>参数，当函数</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执行时，</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会作为参数传入。</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defer(</w:t>
      </w:r>
      <w:proofErr w:type="gramEnd"/>
      <w:r w:rsidRPr="00E14618">
        <w:rPr>
          <w:rFonts w:ascii="Consolas" w:eastAsia="宋体" w:hAnsi="Consolas" w:cs="宋体"/>
          <w:color w:val="000000"/>
          <w:kern w:val="0"/>
          <w:sz w:val="18"/>
          <w:szCs w:val="18"/>
        </w:rPr>
        <w:t>function(){ alert('deferred');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Returns from the function before the alert runs.</w:t>
      </w:r>
    </w:p>
    <w:p w:rsidR="00DF4264" w:rsidRDefault="00DF4264" w:rsidP="00DF4264">
      <w:pPr>
        <w:pStyle w:val="3"/>
        <w:rPr>
          <w:rFonts w:hint="eastAsia"/>
          <w:kern w:val="0"/>
        </w:rPr>
      </w:pPr>
      <w:r w:rsidRPr="00E14618">
        <w:rPr>
          <w:kern w:val="0"/>
        </w:rPr>
        <w:lastRenderedPageBreak/>
        <w:t>T</w:t>
      </w:r>
      <w:r w:rsidR="00E14618" w:rsidRPr="00E14618">
        <w:rPr>
          <w:kern w:val="0"/>
        </w:rPr>
        <w:t>hrottle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_.throttle(function, wait, [options])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创建并返回一个像节流阀一样的函数，当重复调用函数的时候，最多每隔</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wait</w:t>
      </w:r>
      <w:r w:rsidRPr="00E14618">
        <w:rPr>
          <w:rFonts w:ascii="Helvetica" w:eastAsia="宋体" w:hAnsi="Helvetica" w:cs="Helvetica"/>
          <w:color w:val="000000"/>
          <w:kern w:val="0"/>
          <w:szCs w:val="21"/>
        </w:rPr>
        <w:t>毫秒调用一次该函数。对于想控制一些触发频率较高的事件有帮助。（愚人码头注：详见：</w:t>
      </w:r>
      <w:hyperlink r:id="rId43" w:tgtFrame="_blank" w:history="1">
        <w:r w:rsidRPr="00E14618">
          <w:rPr>
            <w:rFonts w:ascii="Helvetica" w:eastAsia="宋体" w:hAnsi="Helvetica" w:cs="Helvetica"/>
            <w:color w:val="444444"/>
            <w:kern w:val="0"/>
            <w:u w:val="single"/>
          </w:rPr>
          <w:t>javascript</w:t>
        </w:r>
        <w:r w:rsidRPr="00E14618">
          <w:rPr>
            <w:rFonts w:ascii="Helvetica" w:eastAsia="宋体" w:hAnsi="Helvetica" w:cs="Helvetica"/>
            <w:color w:val="444444"/>
            <w:kern w:val="0"/>
            <w:u w:val="single"/>
          </w:rPr>
          <w:t>函数的</w:t>
        </w:r>
        <w:r w:rsidRPr="00E14618">
          <w:rPr>
            <w:rFonts w:ascii="Helvetica" w:eastAsia="宋体" w:hAnsi="Helvetica" w:cs="Helvetica"/>
            <w:color w:val="444444"/>
            <w:kern w:val="0"/>
            <w:u w:val="single"/>
          </w:rPr>
          <w:t>throttle</w:t>
        </w:r>
        <w:r w:rsidRPr="00E14618">
          <w:rPr>
            <w:rFonts w:ascii="Helvetica" w:eastAsia="宋体" w:hAnsi="Helvetica" w:cs="Helvetica"/>
            <w:color w:val="444444"/>
            <w:kern w:val="0"/>
            <w:u w:val="single"/>
          </w:rPr>
          <w:t>和</w:t>
        </w:r>
        <w:r w:rsidRPr="00E14618">
          <w:rPr>
            <w:rFonts w:ascii="Helvetica" w:eastAsia="宋体" w:hAnsi="Helvetica" w:cs="Helvetica"/>
            <w:color w:val="444444"/>
            <w:kern w:val="0"/>
            <w:u w:val="single"/>
          </w:rPr>
          <w:t>debounce</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默认情况下，</w:t>
      </w:r>
      <w:r w:rsidRPr="00E14618">
        <w:rPr>
          <w:rFonts w:ascii="Helvetica" w:eastAsia="宋体" w:hAnsi="Helvetica" w:cs="Helvetica"/>
          <w:b/>
          <w:bCs/>
          <w:color w:val="000000"/>
          <w:kern w:val="0"/>
          <w:szCs w:val="21"/>
        </w:rPr>
        <w:t>throttle</w:t>
      </w:r>
      <w:r w:rsidRPr="00E14618">
        <w:rPr>
          <w:rFonts w:ascii="Helvetica" w:eastAsia="宋体" w:hAnsi="Helvetica" w:cs="Helvetica"/>
          <w:color w:val="000000"/>
          <w:kern w:val="0"/>
          <w:szCs w:val="21"/>
        </w:rPr>
        <w:t>将在你调用的第一时间尽快执行这个</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，并且，如果你在</w:t>
      </w:r>
      <w:r w:rsidRPr="00E14618">
        <w:rPr>
          <w:rFonts w:ascii="Helvetica" w:eastAsia="宋体" w:hAnsi="Helvetica" w:cs="Helvetica"/>
          <w:b/>
          <w:bCs/>
          <w:color w:val="000000"/>
          <w:kern w:val="0"/>
          <w:szCs w:val="21"/>
        </w:rPr>
        <w:t>wait</w:t>
      </w:r>
      <w:r w:rsidRPr="00E14618">
        <w:rPr>
          <w:rFonts w:ascii="Helvetica" w:eastAsia="宋体" w:hAnsi="Helvetica" w:cs="Helvetica"/>
          <w:color w:val="000000"/>
          <w:kern w:val="0"/>
          <w:szCs w:val="21"/>
        </w:rPr>
        <w:t>周期内调用任意次数的函数，都将尽快的被覆盖。如果你想禁用第一次首先执行的话，传递</w:t>
      </w:r>
      <w:r w:rsidRPr="00E14618">
        <w:rPr>
          <w:rFonts w:ascii="Consolas" w:eastAsia="宋体" w:hAnsi="Consolas" w:cs="宋体"/>
          <w:color w:val="000000"/>
          <w:kern w:val="0"/>
          <w:sz w:val="18"/>
        </w:rPr>
        <w:t>{leading: false}</w:t>
      </w:r>
      <w:r w:rsidRPr="00E14618">
        <w:rPr>
          <w:rFonts w:ascii="Helvetica" w:eastAsia="宋体" w:hAnsi="Helvetica" w:cs="Helvetica"/>
          <w:color w:val="000000"/>
          <w:kern w:val="0"/>
          <w:szCs w:val="21"/>
        </w:rPr>
        <w:t>，还有如果你想禁用最后一次执行的话，传递</w:t>
      </w:r>
      <w:r w:rsidRPr="00E14618">
        <w:rPr>
          <w:rFonts w:ascii="Consolas" w:eastAsia="宋体" w:hAnsi="Consolas" w:cs="宋体"/>
          <w:color w:val="000000"/>
          <w:kern w:val="0"/>
          <w:sz w:val="18"/>
        </w:rPr>
        <w:t>{trailing: false}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throttled = _.throttle(updatePosition, 100);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$(window).</w:t>
      </w:r>
      <w:proofErr w:type="gramStart"/>
      <w:r w:rsidRPr="00E14618">
        <w:rPr>
          <w:rFonts w:ascii="Consolas" w:eastAsia="宋体" w:hAnsi="Consolas" w:cs="宋体"/>
          <w:color w:val="000000"/>
          <w:kern w:val="0"/>
          <w:sz w:val="18"/>
          <w:szCs w:val="18"/>
        </w:rPr>
        <w:t>scroll(</w:t>
      </w:r>
      <w:proofErr w:type="gramEnd"/>
      <w:r w:rsidRPr="00E14618">
        <w:rPr>
          <w:rFonts w:ascii="Consolas" w:eastAsia="宋体" w:hAnsi="Consolas" w:cs="宋体"/>
          <w:color w:val="000000"/>
          <w:kern w:val="0"/>
          <w:sz w:val="18"/>
          <w:szCs w:val="18"/>
        </w:rPr>
        <w:t>throttled);</w:t>
      </w:r>
    </w:p>
    <w:p w:rsidR="00DF4264" w:rsidRDefault="00DF4264" w:rsidP="00DF4264">
      <w:pPr>
        <w:pStyle w:val="3"/>
        <w:rPr>
          <w:rFonts w:hint="eastAsia"/>
          <w:kern w:val="0"/>
        </w:rPr>
      </w:pPr>
      <w:r w:rsidRPr="00E14618">
        <w:rPr>
          <w:kern w:val="0"/>
        </w:rPr>
        <w:t>D</w:t>
      </w:r>
      <w:r w:rsidR="00E14618" w:rsidRPr="00E14618">
        <w:rPr>
          <w:kern w:val="0"/>
        </w:rPr>
        <w:t>ebounce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_.debounce(function, wait, [immediate])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函数的防反跳版本</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将延迟函数的执行</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真正的执行</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在函数最后一次调用时刻的</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wait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毫秒之后</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对于必须在一些输入（多是一些用户操作）停止到达</w:t>
      </w:r>
      <w:r w:rsidRPr="00E14618">
        <w:rPr>
          <w:rFonts w:ascii="Helvetica" w:eastAsia="宋体" w:hAnsi="Helvetica" w:cs="Helvetica"/>
          <w:i/>
          <w:iCs/>
          <w:color w:val="000000"/>
          <w:kern w:val="0"/>
          <w:szCs w:val="21"/>
        </w:rPr>
        <w:t>之后</w:t>
      </w:r>
      <w:r w:rsidRPr="00E14618">
        <w:rPr>
          <w:rFonts w:ascii="Helvetica" w:eastAsia="宋体" w:hAnsi="Helvetica" w:cs="Helvetica"/>
          <w:color w:val="000000"/>
          <w:kern w:val="0"/>
          <w:szCs w:val="21"/>
        </w:rPr>
        <w:t>执行的行为有帮助。</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例如</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渲染一个</w:t>
      </w:r>
      <w:r w:rsidRPr="00E14618">
        <w:rPr>
          <w:rFonts w:ascii="Helvetica" w:eastAsia="宋体" w:hAnsi="Helvetica" w:cs="Helvetica"/>
          <w:color w:val="000000"/>
          <w:kern w:val="0"/>
          <w:szCs w:val="21"/>
        </w:rPr>
        <w:t>Markdown</w:t>
      </w:r>
      <w:r w:rsidRPr="00E14618">
        <w:rPr>
          <w:rFonts w:ascii="Helvetica" w:eastAsia="宋体" w:hAnsi="Helvetica" w:cs="Helvetica"/>
          <w:color w:val="000000"/>
          <w:kern w:val="0"/>
          <w:szCs w:val="21"/>
        </w:rPr>
        <w:t>格式的评论预览</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当窗口停止改变大小之后重新计算布局</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等等</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传参</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immediate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为</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true</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debounce</w:t>
      </w:r>
      <w:r w:rsidRPr="00E14618">
        <w:rPr>
          <w:rFonts w:ascii="Helvetica" w:eastAsia="宋体" w:hAnsi="Helvetica" w:cs="Helvetica"/>
          <w:color w:val="000000"/>
          <w:kern w:val="0"/>
          <w:szCs w:val="21"/>
        </w:rPr>
        <w:t>会在</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wait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时间间隔的开始调用这个函数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。（愚人码头注：并且在</w:t>
      </w:r>
      <w:r w:rsidRPr="00E14618">
        <w:rPr>
          <w:rFonts w:ascii="Helvetica" w:eastAsia="宋体" w:hAnsi="Helvetica" w:cs="Helvetica"/>
          <w:color w:val="000000"/>
          <w:kern w:val="0"/>
          <w:szCs w:val="21"/>
        </w:rPr>
        <w:t xml:space="preserve"> waite </w:t>
      </w:r>
      <w:r w:rsidRPr="00E14618">
        <w:rPr>
          <w:rFonts w:ascii="Helvetica" w:eastAsia="宋体" w:hAnsi="Helvetica" w:cs="Helvetica"/>
          <w:color w:val="000000"/>
          <w:kern w:val="0"/>
          <w:szCs w:val="21"/>
        </w:rPr>
        <w:t>的时间之内，不会再次调用。）在类似不小心点了提交按钮两下而提交了两次的情况下很有用。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（感谢</w:t>
      </w:r>
      <w:r w:rsidRPr="00E14618">
        <w:rPr>
          <w:rFonts w:ascii="Helvetica" w:eastAsia="宋体" w:hAnsi="Helvetica" w:cs="Helvetica"/>
          <w:color w:val="000000"/>
          <w:kern w:val="0"/>
          <w:szCs w:val="21"/>
        </w:rPr>
        <w:t> </w:t>
      </w:r>
      <w:hyperlink r:id="rId44" w:tgtFrame="_blank" w:history="1">
        <w:r w:rsidRPr="00E14618">
          <w:rPr>
            <w:rFonts w:ascii="Helvetica" w:eastAsia="宋体" w:hAnsi="Helvetica" w:cs="Helvetica"/>
            <w:color w:val="444444"/>
            <w:kern w:val="0"/>
            <w:u w:val="single"/>
          </w:rPr>
          <w:t>@ProgramKid </w:t>
        </w:r>
      </w:hyperlink>
      <w:r w:rsidRPr="00E14618">
        <w:rPr>
          <w:rFonts w:ascii="Helvetica" w:eastAsia="宋体" w:hAnsi="Helvetica" w:cs="Helvetica"/>
          <w:color w:val="000000"/>
          <w:kern w:val="0"/>
          <w:szCs w:val="21"/>
        </w:rPr>
        <w:t>的翻译建议）</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lazyLayout = _.debounce(calculateLayout, 300);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$(window).</w:t>
      </w:r>
      <w:proofErr w:type="gramStart"/>
      <w:r w:rsidRPr="00E14618">
        <w:rPr>
          <w:rFonts w:ascii="Consolas" w:eastAsia="宋体" w:hAnsi="Consolas" w:cs="宋体"/>
          <w:color w:val="000000"/>
          <w:kern w:val="0"/>
          <w:sz w:val="18"/>
          <w:szCs w:val="18"/>
        </w:rPr>
        <w:t>resize(</w:t>
      </w:r>
      <w:proofErr w:type="gramEnd"/>
      <w:r w:rsidRPr="00E14618">
        <w:rPr>
          <w:rFonts w:ascii="Consolas" w:eastAsia="宋体" w:hAnsi="Consolas" w:cs="宋体"/>
          <w:color w:val="000000"/>
          <w:kern w:val="0"/>
          <w:sz w:val="18"/>
          <w:szCs w:val="18"/>
        </w:rPr>
        <w:t>lazyLayout);</w:t>
      </w:r>
    </w:p>
    <w:p w:rsidR="00DF4264" w:rsidRDefault="00DF4264" w:rsidP="00DF4264">
      <w:pPr>
        <w:pStyle w:val="3"/>
        <w:rPr>
          <w:rFonts w:hint="eastAsia"/>
          <w:kern w:val="0"/>
        </w:rPr>
      </w:pPr>
      <w:r w:rsidRPr="00E14618">
        <w:rPr>
          <w:kern w:val="0"/>
        </w:rPr>
        <w:t>O</w:t>
      </w:r>
      <w:r w:rsidR="00E14618" w:rsidRPr="00E14618">
        <w:rPr>
          <w:kern w:val="0"/>
        </w:rPr>
        <w:t>nce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_.once(function)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创建一个只能调用一次的函数。重复调用改进的方法也没有效果，只会返回第一次执行时的结果。</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作为初始化函数使用时非常有用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不用再设一个</w:t>
      </w:r>
      <w:r w:rsidRPr="00E14618">
        <w:rPr>
          <w:rFonts w:ascii="Helvetica" w:eastAsia="宋体" w:hAnsi="Helvetica" w:cs="Helvetica"/>
          <w:color w:val="000000"/>
          <w:kern w:val="0"/>
          <w:szCs w:val="21"/>
        </w:rPr>
        <w:t>boolean</w:t>
      </w:r>
      <w:r w:rsidRPr="00E14618">
        <w:rPr>
          <w:rFonts w:ascii="Helvetica" w:eastAsia="宋体" w:hAnsi="Helvetica" w:cs="Helvetica"/>
          <w:color w:val="000000"/>
          <w:kern w:val="0"/>
          <w:szCs w:val="21"/>
        </w:rPr>
        <w:t>值来检查是否已经初始化完成</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initialize = _.once(createApplication);</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lastRenderedPageBreak/>
        <w:t>initialize(</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initialize(</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Application is only created once.</w:t>
      </w:r>
    </w:p>
    <w:p w:rsidR="00DF4264" w:rsidRDefault="00DF4264" w:rsidP="00DF4264">
      <w:pPr>
        <w:pStyle w:val="3"/>
        <w:rPr>
          <w:rFonts w:hint="eastAsia"/>
          <w:kern w:val="0"/>
        </w:rPr>
      </w:pPr>
      <w:r w:rsidRPr="00E14618">
        <w:rPr>
          <w:kern w:val="0"/>
        </w:rPr>
        <w:t>A</w:t>
      </w:r>
      <w:r w:rsidR="00E14618" w:rsidRPr="00E14618">
        <w:rPr>
          <w:kern w:val="0"/>
        </w:rPr>
        <w:t>fter</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_.after(count, 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创建一个函数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只有在运行了</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count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次之后才有效果</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在处理同组异步请求返回结果时</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如果你要确保同组里所有异步请求完成之后才</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执行这个函数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这将非常有用。</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renderNotes = _.after(notes.length, render);</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each(</w:t>
      </w:r>
      <w:proofErr w:type="gramEnd"/>
      <w:r w:rsidRPr="00E14618">
        <w:rPr>
          <w:rFonts w:ascii="Consolas" w:eastAsia="宋体" w:hAnsi="Consolas" w:cs="宋体"/>
          <w:color w:val="000000"/>
          <w:kern w:val="0"/>
          <w:sz w:val="18"/>
          <w:szCs w:val="18"/>
        </w:rPr>
        <w:t>notes, function(note)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note.asyncSave(</w:t>
      </w:r>
      <w:proofErr w:type="gramEnd"/>
      <w:r w:rsidRPr="00E14618">
        <w:rPr>
          <w:rFonts w:ascii="Consolas" w:eastAsia="宋体" w:hAnsi="Consolas" w:cs="宋体"/>
          <w:color w:val="000000"/>
          <w:kern w:val="0"/>
          <w:sz w:val="18"/>
          <w:szCs w:val="18"/>
        </w:rPr>
        <w:t>{success: renderNotes});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renderNotes is run once, after all notes have saved.</w:t>
      </w:r>
    </w:p>
    <w:p w:rsidR="00DF4264" w:rsidRDefault="00DF4264" w:rsidP="00DF4264">
      <w:pPr>
        <w:pStyle w:val="3"/>
        <w:rPr>
          <w:rFonts w:hint="eastAsia"/>
          <w:kern w:val="0"/>
        </w:rPr>
      </w:pPr>
      <w:r w:rsidRPr="00E14618">
        <w:rPr>
          <w:kern w:val="0"/>
        </w:rPr>
        <w:t>B</w:t>
      </w:r>
      <w:r w:rsidR="00E14618" w:rsidRPr="00E14618">
        <w:rPr>
          <w:kern w:val="0"/>
        </w:rPr>
        <w:t>efore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_.before(count, 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创建一个函数</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调用不超过</w:t>
      </w:r>
      <w:r w:rsidRPr="00E14618">
        <w:rPr>
          <w:rFonts w:ascii="Helvetica" w:eastAsia="宋体" w:hAnsi="Helvetica" w:cs="Helvetica"/>
          <w:b/>
          <w:bCs/>
          <w:color w:val="000000"/>
          <w:kern w:val="0"/>
          <w:szCs w:val="21"/>
        </w:rPr>
        <w:t>count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次。</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当</w:t>
      </w:r>
      <w:r w:rsidRPr="00E14618">
        <w:rPr>
          <w:rFonts w:ascii="Helvetica" w:eastAsia="宋体" w:hAnsi="Helvetica" w:cs="Helvetica"/>
          <w:b/>
          <w:bCs/>
          <w:color w:val="000000"/>
          <w:kern w:val="0"/>
          <w:szCs w:val="21"/>
        </w:rPr>
        <w:t>count</w:t>
      </w:r>
      <w:r w:rsidRPr="00E14618">
        <w:rPr>
          <w:rFonts w:ascii="Helvetica" w:eastAsia="宋体" w:hAnsi="Helvetica" w:cs="Helvetica"/>
          <w:color w:val="000000"/>
          <w:kern w:val="0"/>
          <w:szCs w:val="21"/>
        </w:rPr>
        <w:t>已经达到时，最后一个函数调用的结果将被记住并返回。</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monthlyMeeting = _.before(3, askForRaise);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monthlyMeeting(</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monthlyMeeting(</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monthlyMeeting(</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the result of any subsequent calls is the same as the second call</w:t>
      </w:r>
    </w:p>
    <w:p w:rsidR="00DF4264" w:rsidRDefault="00DF4264" w:rsidP="00DF4264">
      <w:pPr>
        <w:pStyle w:val="3"/>
        <w:rPr>
          <w:rFonts w:hint="eastAsia"/>
          <w:kern w:val="0"/>
        </w:rPr>
      </w:pPr>
      <w:r w:rsidRPr="00E14618">
        <w:rPr>
          <w:kern w:val="0"/>
        </w:rPr>
        <w:lastRenderedPageBreak/>
        <w:t>W</w:t>
      </w:r>
      <w:r w:rsidR="00E14618" w:rsidRPr="00E14618">
        <w:rPr>
          <w:kern w:val="0"/>
        </w:rPr>
        <w:t>rap</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_.wrap(function, wrapper)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将第一个函数</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封装到函数</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wrapper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里面</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并把函数</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作为第一个参数传给</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wrapper</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这样可以让</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wrapper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在</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function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运行之前和之后</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执行代码</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调整参数然后附有条件地执行</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hello = function(name) { return "hello: " + name;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hello</w:t>
      </w:r>
      <w:proofErr w:type="gramEnd"/>
      <w:r w:rsidRPr="00E14618">
        <w:rPr>
          <w:rFonts w:ascii="Consolas" w:eastAsia="宋体" w:hAnsi="Consolas" w:cs="宋体"/>
          <w:color w:val="000000"/>
          <w:kern w:val="0"/>
          <w:sz w:val="18"/>
          <w:szCs w:val="18"/>
        </w:rPr>
        <w:t xml:space="preserve"> = _.wrap(hello, function(func)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return</w:t>
      </w:r>
      <w:proofErr w:type="gramEnd"/>
      <w:r w:rsidRPr="00E14618">
        <w:rPr>
          <w:rFonts w:ascii="Consolas" w:eastAsia="宋体" w:hAnsi="Consolas" w:cs="宋体"/>
          <w:color w:val="000000"/>
          <w:kern w:val="0"/>
          <w:sz w:val="18"/>
          <w:szCs w:val="18"/>
        </w:rPr>
        <w:t xml:space="preserve"> "before, " + func("moe") + ", after";</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hello(</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'before, hello: moe, after'</w:t>
      </w:r>
    </w:p>
    <w:p w:rsidR="00DF4264" w:rsidRDefault="00DF4264" w:rsidP="00DF4264">
      <w:pPr>
        <w:pStyle w:val="3"/>
        <w:rPr>
          <w:rFonts w:hint="eastAsia"/>
          <w:kern w:val="0"/>
        </w:rPr>
      </w:pPr>
      <w:r w:rsidRPr="00E14618">
        <w:rPr>
          <w:kern w:val="0"/>
        </w:rPr>
        <w:t>N</w:t>
      </w:r>
      <w:r w:rsidR="00E14618" w:rsidRPr="00E14618">
        <w:rPr>
          <w:kern w:val="0"/>
        </w:rPr>
        <w:t>egate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_.negate(predicate)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返回一个新的</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函数的否定版本。</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isFalsy = _.negate(Boolean);</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find(</w:t>
      </w:r>
      <w:proofErr w:type="gramEnd"/>
      <w:r w:rsidRPr="00E14618">
        <w:rPr>
          <w:rFonts w:ascii="Consolas" w:eastAsia="宋体" w:hAnsi="Consolas" w:cs="宋体"/>
          <w:color w:val="000000"/>
          <w:kern w:val="0"/>
          <w:sz w:val="18"/>
          <w:szCs w:val="18"/>
        </w:rPr>
        <w:t>[-2, -1, 0, 1, 2], isFalsy);</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0</w:t>
      </w:r>
    </w:p>
    <w:p w:rsidR="00DF4264" w:rsidRDefault="00DF4264" w:rsidP="00DF4264">
      <w:pPr>
        <w:pStyle w:val="3"/>
        <w:rPr>
          <w:rFonts w:hint="eastAsia"/>
          <w:kern w:val="0"/>
        </w:rPr>
      </w:pPr>
      <w:r w:rsidRPr="00E14618">
        <w:rPr>
          <w:kern w:val="0"/>
        </w:rPr>
        <w:t>C</w:t>
      </w:r>
      <w:r w:rsidR="00E14618" w:rsidRPr="00E14618">
        <w:rPr>
          <w:kern w:val="0"/>
        </w:rPr>
        <w:t>ompose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_.compose(*functions)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返回函数集</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functions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组合后的复合函数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也就是一个函数执行完之后把返回的结果再作为参数赋给下一个函数来执行</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以此类推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在数学里</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把函数</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f()</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g()</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组合起来可以得到复合函数</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f(g(h()))</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greet    = function(name){ return "hi: " + name;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lastRenderedPageBreak/>
        <w:t>var</w:t>
      </w:r>
      <w:proofErr w:type="gramEnd"/>
      <w:r w:rsidRPr="00E14618">
        <w:rPr>
          <w:rFonts w:ascii="Consolas" w:eastAsia="宋体" w:hAnsi="Consolas" w:cs="宋体"/>
          <w:color w:val="000000"/>
          <w:kern w:val="0"/>
          <w:sz w:val="18"/>
          <w:szCs w:val="18"/>
        </w:rPr>
        <w:t xml:space="preserve"> exclaim  = function(statement){ return statement.toUpperCase() + "!";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welcome = _.compose(greet, exclaim);</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welcome(</w:t>
      </w:r>
      <w:proofErr w:type="gramEnd"/>
      <w:r w:rsidRPr="00E14618">
        <w:rPr>
          <w:rFonts w:ascii="Consolas" w:eastAsia="宋体" w:hAnsi="Consolas" w:cs="宋体"/>
          <w:color w:val="000000"/>
          <w:kern w:val="0"/>
          <w:sz w:val="18"/>
          <w:szCs w:val="18"/>
        </w:rPr>
        <w:t>'moe');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'hi: MOE!'</w:t>
      </w:r>
    </w:p>
    <w:p w:rsidR="00E14618" w:rsidRPr="00E14618" w:rsidRDefault="00E14618" w:rsidP="00E14618">
      <w:pPr>
        <w:widowControl/>
        <w:spacing w:before="100" w:beforeAutospacing="1" w:after="100" w:afterAutospacing="1"/>
        <w:jc w:val="left"/>
        <w:outlineLvl w:val="1"/>
        <w:rPr>
          <w:rFonts w:ascii="Helvetica" w:eastAsia="宋体" w:hAnsi="Helvetica" w:cs="Helvetica"/>
          <w:b/>
          <w:bCs/>
          <w:color w:val="000000"/>
          <w:kern w:val="0"/>
          <w:sz w:val="30"/>
          <w:szCs w:val="30"/>
        </w:rPr>
      </w:pPr>
      <w:r w:rsidRPr="00E14618">
        <w:rPr>
          <w:rFonts w:ascii="Helvetica" w:eastAsia="宋体" w:hAnsi="Helvetica" w:cs="Helvetica"/>
          <w:b/>
          <w:bCs/>
          <w:color w:val="000000"/>
          <w:kern w:val="0"/>
          <w:sz w:val="30"/>
          <w:szCs w:val="30"/>
        </w:rPr>
        <w:t>对象函数</w:t>
      </w:r>
    </w:p>
    <w:p w:rsidR="00DF4264" w:rsidRDefault="00DF4264" w:rsidP="00DF4264">
      <w:pPr>
        <w:pStyle w:val="3"/>
        <w:rPr>
          <w:rFonts w:hint="eastAsia"/>
          <w:kern w:val="0"/>
        </w:rPr>
      </w:pPr>
      <w:r w:rsidRPr="00E14618">
        <w:rPr>
          <w:kern w:val="0"/>
        </w:rPr>
        <w:t>K</w:t>
      </w:r>
      <w:r w:rsidR="00E14618" w:rsidRPr="00E14618">
        <w:rPr>
          <w:kern w:val="0"/>
        </w:rPr>
        <w:t>eys</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_.keys(object)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检索</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拥有的所有可枚举属性的名称。</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keys(</w:t>
      </w:r>
      <w:proofErr w:type="gramEnd"/>
      <w:r w:rsidRPr="00E14618">
        <w:rPr>
          <w:rFonts w:ascii="Consolas" w:eastAsia="宋体" w:hAnsi="Consolas" w:cs="宋体"/>
          <w:color w:val="000000"/>
          <w:kern w:val="0"/>
          <w:sz w:val="18"/>
          <w:szCs w:val="18"/>
        </w:rPr>
        <w:t>{one: 1, two: 2, three: 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["one", "two", </w:t>
      </w:r>
      <w:proofErr w:type="gramStart"/>
      <w:r w:rsidRPr="00E14618">
        <w:rPr>
          <w:rFonts w:ascii="Consolas" w:eastAsia="宋体" w:hAnsi="Consolas" w:cs="宋体"/>
          <w:color w:val="000000"/>
          <w:kern w:val="0"/>
          <w:sz w:val="18"/>
          <w:szCs w:val="18"/>
        </w:rPr>
        <w:t>"</w:t>
      </w:r>
      <w:proofErr w:type="gramEnd"/>
      <w:r w:rsidRPr="00E14618">
        <w:rPr>
          <w:rFonts w:ascii="Consolas" w:eastAsia="宋体" w:hAnsi="Consolas" w:cs="宋体"/>
          <w:color w:val="000000"/>
          <w:kern w:val="0"/>
          <w:sz w:val="18"/>
          <w:szCs w:val="18"/>
        </w:rPr>
        <w:t>three"]</w:t>
      </w:r>
    </w:p>
    <w:p w:rsidR="00DF4264" w:rsidRDefault="00E14618" w:rsidP="00DF4264">
      <w:pPr>
        <w:pStyle w:val="3"/>
        <w:rPr>
          <w:rFonts w:hint="eastAsia"/>
          <w:kern w:val="0"/>
        </w:rPr>
      </w:pPr>
      <w:proofErr w:type="gramStart"/>
      <w:r w:rsidRPr="00E14618">
        <w:rPr>
          <w:kern w:val="0"/>
        </w:rPr>
        <w:t>allKeys</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_.allKeys(object)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检索</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拥有的和继承的所有属性的名称。</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function</w:t>
      </w:r>
      <w:proofErr w:type="gramEnd"/>
      <w:r w:rsidRPr="00E14618">
        <w:rPr>
          <w:rFonts w:ascii="Consolas" w:eastAsia="宋体" w:hAnsi="Consolas" w:cs="宋体"/>
          <w:color w:val="000000"/>
          <w:kern w:val="0"/>
          <w:sz w:val="18"/>
          <w:szCs w:val="18"/>
        </w:rPr>
        <w:t xml:space="preserve"> Stooge(name)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this.name = name;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Stooge.prototype.silly = true;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allKeys(</w:t>
      </w:r>
      <w:proofErr w:type="gramEnd"/>
      <w:r w:rsidRPr="00E14618">
        <w:rPr>
          <w:rFonts w:ascii="Consolas" w:eastAsia="宋体" w:hAnsi="Consolas" w:cs="宋体"/>
          <w:color w:val="000000"/>
          <w:kern w:val="0"/>
          <w:sz w:val="18"/>
          <w:szCs w:val="18"/>
        </w:rPr>
        <w:t>new Stooge("Moe"));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["name", "silly"]</w:t>
      </w:r>
    </w:p>
    <w:p w:rsidR="00DF4264" w:rsidRDefault="00DF4264" w:rsidP="00DF4264">
      <w:pPr>
        <w:pStyle w:val="3"/>
        <w:rPr>
          <w:rFonts w:hint="eastAsia"/>
          <w:kern w:val="0"/>
        </w:rPr>
      </w:pPr>
      <w:r w:rsidRPr="00E14618">
        <w:rPr>
          <w:kern w:val="0"/>
        </w:rPr>
        <w:lastRenderedPageBreak/>
        <w:t>V</w:t>
      </w:r>
      <w:r w:rsidR="00E14618" w:rsidRPr="00E14618">
        <w:rPr>
          <w:kern w:val="0"/>
        </w:rPr>
        <w:t>alues</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_.values(object)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对象所有的属性值。</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values(</w:t>
      </w:r>
      <w:proofErr w:type="gramEnd"/>
      <w:r w:rsidRPr="00E14618">
        <w:rPr>
          <w:rFonts w:ascii="Consolas" w:eastAsia="宋体" w:hAnsi="Consolas" w:cs="宋体"/>
          <w:color w:val="000000"/>
          <w:kern w:val="0"/>
          <w:sz w:val="18"/>
          <w:szCs w:val="18"/>
        </w:rPr>
        <w:t>{one: 1, two: 2, three: 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[1, 2, </w:t>
      </w:r>
      <w:proofErr w:type="gramStart"/>
      <w:r w:rsidRPr="00E14618">
        <w:rPr>
          <w:rFonts w:ascii="Consolas" w:eastAsia="宋体" w:hAnsi="Consolas" w:cs="宋体"/>
          <w:color w:val="000000"/>
          <w:kern w:val="0"/>
          <w:sz w:val="18"/>
          <w:szCs w:val="18"/>
        </w:rPr>
        <w:t>3</w:t>
      </w:r>
      <w:proofErr w:type="gramEnd"/>
      <w:r w:rsidRPr="00E14618">
        <w:rPr>
          <w:rFonts w:ascii="Consolas" w:eastAsia="宋体" w:hAnsi="Consolas" w:cs="宋体"/>
          <w:color w:val="000000"/>
          <w:kern w:val="0"/>
          <w:sz w:val="18"/>
          <w:szCs w:val="18"/>
        </w:rPr>
        <w:t>]</w:t>
      </w:r>
    </w:p>
    <w:p w:rsidR="00DF4264" w:rsidRDefault="00E14618" w:rsidP="00DF4264">
      <w:pPr>
        <w:pStyle w:val="3"/>
        <w:rPr>
          <w:rFonts w:hint="eastAsia"/>
          <w:kern w:val="0"/>
        </w:rPr>
      </w:pPr>
      <w:proofErr w:type="gramStart"/>
      <w:r w:rsidRPr="00E14618">
        <w:rPr>
          <w:kern w:val="0"/>
        </w:rPr>
        <w:t>mapObject</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_.mapObject(object, iteratee,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它类似于</w:t>
      </w:r>
      <w:hyperlink r:id="rId45" w:anchor="map" w:history="1">
        <w:r w:rsidRPr="00E14618">
          <w:rPr>
            <w:rFonts w:ascii="Helvetica" w:eastAsia="宋体" w:hAnsi="Helvetica" w:cs="Helvetica"/>
            <w:color w:val="444444"/>
            <w:kern w:val="0"/>
            <w:u w:val="single"/>
          </w:rPr>
          <w:t>map</w:t>
        </w:r>
      </w:hyperlink>
      <w:r w:rsidRPr="00E14618">
        <w:rPr>
          <w:rFonts w:ascii="Helvetica" w:eastAsia="宋体" w:hAnsi="Helvetica" w:cs="Helvetica"/>
          <w:color w:val="000000"/>
          <w:kern w:val="0"/>
          <w:szCs w:val="21"/>
        </w:rPr>
        <w:t>，但是这用于对象。转换每个属性的值。</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mapObject(</w:t>
      </w:r>
      <w:proofErr w:type="gramEnd"/>
      <w:r w:rsidRPr="00E14618">
        <w:rPr>
          <w:rFonts w:ascii="Consolas" w:eastAsia="宋体" w:hAnsi="Consolas" w:cs="宋体"/>
          <w:color w:val="000000"/>
          <w:kern w:val="0"/>
          <w:sz w:val="18"/>
          <w:szCs w:val="18"/>
        </w:rPr>
        <w:t>{start: 5, end: 12}, function(val, key)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return</w:t>
      </w:r>
      <w:proofErr w:type="gramEnd"/>
      <w:r w:rsidRPr="00E14618">
        <w:rPr>
          <w:rFonts w:ascii="Consolas" w:eastAsia="宋体" w:hAnsi="Consolas" w:cs="宋体"/>
          <w:color w:val="000000"/>
          <w:kern w:val="0"/>
          <w:sz w:val="18"/>
          <w:szCs w:val="18"/>
        </w:rPr>
        <w:t xml:space="preserve"> val + 5;</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{start: 10, end: 17}</w:t>
      </w:r>
    </w:p>
    <w:p w:rsidR="00DF4264" w:rsidRDefault="00DF4264" w:rsidP="00DF4264">
      <w:pPr>
        <w:pStyle w:val="3"/>
        <w:rPr>
          <w:rFonts w:hint="eastAsia"/>
          <w:kern w:val="0"/>
        </w:rPr>
      </w:pPr>
      <w:r w:rsidRPr="00E14618">
        <w:rPr>
          <w:kern w:val="0"/>
        </w:rPr>
        <w:t>P</w:t>
      </w:r>
      <w:r w:rsidR="00E14618" w:rsidRPr="00E14618">
        <w:rPr>
          <w:kern w:val="0"/>
        </w:rPr>
        <w:t>airs</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_.pairs(object)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把一个对象转变为一个</w:t>
      </w:r>
      <w:r w:rsidRPr="00E14618">
        <w:rPr>
          <w:rFonts w:ascii="Consolas" w:eastAsia="宋体" w:hAnsi="Consolas" w:cs="宋体"/>
          <w:color w:val="000000"/>
          <w:kern w:val="0"/>
          <w:sz w:val="18"/>
        </w:rPr>
        <w:t>[key, value]</w:t>
      </w:r>
      <w:r w:rsidRPr="00E14618">
        <w:rPr>
          <w:rFonts w:ascii="Helvetica" w:eastAsia="宋体" w:hAnsi="Helvetica" w:cs="Helvetica"/>
          <w:color w:val="000000"/>
          <w:kern w:val="0"/>
          <w:szCs w:val="21"/>
        </w:rPr>
        <w:t>形式的数组。</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pairs(</w:t>
      </w:r>
      <w:proofErr w:type="gramEnd"/>
      <w:r w:rsidRPr="00E14618">
        <w:rPr>
          <w:rFonts w:ascii="Consolas" w:eastAsia="宋体" w:hAnsi="Consolas" w:cs="宋体"/>
          <w:color w:val="000000"/>
          <w:kern w:val="0"/>
          <w:sz w:val="18"/>
          <w:szCs w:val="18"/>
        </w:rPr>
        <w:t>{one: 1, two: 2, three: 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[["one", 1], ["two", 2], ["three", 3]]</w:t>
      </w:r>
    </w:p>
    <w:p w:rsidR="00DF4264" w:rsidRDefault="00DF4264" w:rsidP="00DF4264">
      <w:pPr>
        <w:pStyle w:val="3"/>
        <w:rPr>
          <w:rFonts w:hint="eastAsia"/>
          <w:kern w:val="0"/>
        </w:rPr>
      </w:pPr>
      <w:r w:rsidRPr="00E14618">
        <w:rPr>
          <w:kern w:val="0"/>
        </w:rPr>
        <w:t>I</w:t>
      </w:r>
      <w:r w:rsidR="00E14618" w:rsidRPr="00E14618">
        <w:rPr>
          <w:kern w:val="0"/>
        </w:rPr>
        <w:t>nvert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_.invert(object)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副本，使其键（</w:t>
      </w:r>
      <w:r w:rsidRPr="00E14618">
        <w:rPr>
          <w:rFonts w:ascii="Helvetica" w:eastAsia="宋体" w:hAnsi="Helvetica" w:cs="Helvetica"/>
          <w:color w:val="000000"/>
          <w:kern w:val="0"/>
          <w:szCs w:val="21"/>
        </w:rPr>
        <w:t>keys</w:t>
      </w:r>
      <w:r w:rsidRPr="00E14618">
        <w:rPr>
          <w:rFonts w:ascii="Helvetica" w:eastAsia="宋体" w:hAnsi="Helvetica" w:cs="Helvetica"/>
          <w:color w:val="000000"/>
          <w:kern w:val="0"/>
          <w:szCs w:val="21"/>
        </w:rPr>
        <w:t>）和值（</w:t>
      </w:r>
      <w:r w:rsidRPr="00E14618">
        <w:rPr>
          <w:rFonts w:ascii="Helvetica" w:eastAsia="宋体" w:hAnsi="Helvetica" w:cs="Helvetica"/>
          <w:color w:val="000000"/>
          <w:kern w:val="0"/>
          <w:szCs w:val="21"/>
        </w:rPr>
        <w:t>values</w:t>
      </w:r>
      <w:r w:rsidRPr="00E14618">
        <w:rPr>
          <w:rFonts w:ascii="Helvetica" w:eastAsia="宋体" w:hAnsi="Helvetica" w:cs="Helvetica"/>
          <w:color w:val="000000"/>
          <w:kern w:val="0"/>
          <w:szCs w:val="21"/>
        </w:rPr>
        <w:t>）对换。对于这个操作，必须确保</w:t>
      </w:r>
      <w:r w:rsidRPr="00E14618">
        <w:rPr>
          <w:rFonts w:ascii="Helvetica" w:eastAsia="宋体" w:hAnsi="Helvetica" w:cs="Helvetica"/>
          <w:color w:val="000000"/>
          <w:kern w:val="0"/>
          <w:szCs w:val="21"/>
        </w:rPr>
        <w:t>object</w:t>
      </w:r>
      <w:r w:rsidRPr="00E14618">
        <w:rPr>
          <w:rFonts w:ascii="Helvetica" w:eastAsia="宋体" w:hAnsi="Helvetica" w:cs="Helvetica"/>
          <w:color w:val="000000"/>
          <w:kern w:val="0"/>
          <w:szCs w:val="21"/>
        </w:rPr>
        <w:t>里所有的值都是唯一的且可以</w:t>
      </w:r>
      <w:proofErr w:type="gramStart"/>
      <w:r w:rsidRPr="00E14618">
        <w:rPr>
          <w:rFonts w:ascii="Helvetica" w:eastAsia="宋体" w:hAnsi="Helvetica" w:cs="Helvetica"/>
          <w:color w:val="000000"/>
          <w:kern w:val="0"/>
          <w:szCs w:val="21"/>
        </w:rPr>
        <w:t>序列号成字符串</w:t>
      </w:r>
      <w:proofErr w:type="gramEnd"/>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_.</w:t>
      </w:r>
      <w:proofErr w:type="gramStart"/>
      <w:r w:rsidRPr="00E14618">
        <w:rPr>
          <w:rFonts w:ascii="Consolas" w:eastAsia="宋体" w:hAnsi="Consolas" w:cs="宋体"/>
          <w:color w:val="000000"/>
          <w:kern w:val="0"/>
          <w:sz w:val="18"/>
          <w:szCs w:val="18"/>
        </w:rPr>
        <w:t>invert(</w:t>
      </w:r>
      <w:proofErr w:type="gramEnd"/>
      <w:r w:rsidRPr="00E14618">
        <w:rPr>
          <w:rFonts w:ascii="Consolas" w:eastAsia="宋体" w:hAnsi="Consolas" w:cs="宋体"/>
          <w:color w:val="000000"/>
          <w:kern w:val="0"/>
          <w:sz w:val="18"/>
          <w:szCs w:val="18"/>
        </w:rPr>
        <w:t>{Moe: "Moses", Larry: "Louis", Curly: "Jerome"});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{Moses: "Moe", Louis: "Larry", Jerome: "Curly"};</w:t>
      </w:r>
    </w:p>
    <w:p w:rsidR="00DF4264" w:rsidRDefault="00DF4264" w:rsidP="00DF4264">
      <w:pPr>
        <w:pStyle w:val="3"/>
        <w:rPr>
          <w:rFonts w:hint="eastAsia"/>
          <w:kern w:val="0"/>
        </w:rPr>
      </w:pPr>
      <w:r w:rsidRPr="00E14618">
        <w:rPr>
          <w:kern w:val="0"/>
        </w:rPr>
        <w:t>F</w:t>
      </w:r>
      <w:r w:rsidR="00E14618" w:rsidRPr="00E14618">
        <w:rPr>
          <w:kern w:val="0"/>
        </w:rPr>
        <w:t>unctions</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_.functions(object)</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methods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返回一个对象里所有的方法名</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而且是已经排序的</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也就是说</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对象里每个方法</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属性值是一个函数</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的名称</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functions(</w:t>
      </w:r>
      <w:proofErr w:type="gramEnd"/>
      <w:r w:rsidRPr="00E14618">
        <w:rPr>
          <w:rFonts w:ascii="Consolas" w:eastAsia="宋体" w:hAnsi="Consolas" w:cs="宋体"/>
          <w:color w:val="000000"/>
          <w:kern w:val="0"/>
          <w:sz w:val="18"/>
          <w:szCs w:val="18"/>
        </w:rPr>
        <w:t>_);</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["all", "any", "bind", "bindAll", "clone", "compact", "compose" ...</w:t>
      </w:r>
    </w:p>
    <w:p w:rsidR="00DF4264" w:rsidRDefault="00E14618" w:rsidP="00DF4264">
      <w:pPr>
        <w:pStyle w:val="3"/>
        <w:rPr>
          <w:rFonts w:hint="eastAsia"/>
          <w:kern w:val="0"/>
        </w:rPr>
      </w:pPr>
      <w:proofErr w:type="gramStart"/>
      <w:r w:rsidRPr="00E14618">
        <w:rPr>
          <w:kern w:val="0"/>
        </w:rPr>
        <w:t>findKey</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w:t>
      </w:r>
      <w:proofErr w:type="gramStart"/>
      <w:r w:rsidRPr="00E14618">
        <w:rPr>
          <w:rFonts w:ascii="Consolas" w:eastAsia="宋体" w:hAnsi="Consolas" w:cs="宋体"/>
          <w:color w:val="000000"/>
          <w:kern w:val="0"/>
          <w:sz w:val="18"/>
        </w:rPr>
        <w:t>findKey(</w:t>
      </w:r>
      <w:proofErr w:type="gramEnd"/>
      <w:r w:rsidRPr="00E14618">
        <w:rPr>
          <w:rFonts w:ascii="Consolas" w:eastAsia="宋体" w:hAnsi="Consolas" w:cs="宋体"/>
          <w:color w:val="000000"/>
          <w:kern w:val="0"/>
          <w:sz w:val="18"/>
        </w:rPr>
        <w:t>object, predicate,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t>Similar to </w:t>
      </w:r>
      <w:hyperlink r:id="rId46" w:anchor="findIndex" w:history="1">
        <w:r w:rsidRPr="00E14618">
          <w:rPr>
            <w:rFonts w:ascii="Consolas" w:eastAsia="宋体" w:hAnsi="Consolas" w:cs="宋体"/>
            <w:color w:val="444444"/>
            <w:kern w:val="0"/>
            <w:sz w:val="18"/>
            <w:u w:val="single"/>
          </w:rPr>
          <w:t>_.findIndex</w:t>
        </w:r>
      </w:hyperlink>
      <w:r w:rsidRPr="00E14618">
        <w:rPr>
          <w:rFonts w:ascii="Helvetica" w:eastAsia="宋体" w:hAnsi="Helvetica" w:cs="Helvetica"/>
          <w:color w:val="000000"/>
          <w:kern w:val="0"/>
          <w:szCs w:val="21"/>
        </w:rPr>
        <w:t> but for keys in objects. Returns the </w:t>
      </w:r>
      <w:r w:rsidRPr="00E14618">
        <w:rPr>
          <w:rFonts w:ascii="Helvetica" w:eastAsia="宋体" w:hAnsi="Helvetica" w:cs="Helvetica"/>
          <w:i/>
          <w:iCs/>
          <w:color w:val="000000"/>
          <w:kern w:val="0"/>
          <w:szCs w:val="21"/>
        </w:rPr>
        <w:t>key</w:t>
      </w:r>
      <w:r w:rsidRPr="00E14618">
        <w:rPr>
          <w:rFonts w:ascii="Helvetica" w:eastAsia="宋体" w:hAnsi="Helvetica" w:cs="Helvetica"/>
          <w:color w:val="000000"/>
          <w:kern w:val="0"/>
          <w:szCs w:val="21"/>
        </w:rPr>
        <w:t> where the </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 truth test passes or </w:t>
      </w:r>
      <w:r w:rsidRPr="00E14618">
        <w:rPr>
          <w:rFonts w:ascii="Helvetica" w:eastAsia="宋体" w:hAnsi="Helvetica" w:cs="Helvetica"/>
          <w:i/>
          <w:iCs/>
          <w:color w:val="000000"/>
          <w:kern w:val="0"/>
          <w:szCs w:val="21"/>
        </w:rPr>
        <w:t>undefined</w:t>
      </w:r>
      <w:r w:rsidRPr="00E14618">
        <w:rPr>
          <w:rFonts w:ascii="Helvetica" w:eastAsia="宋体" w:hAnsi="Helvetica" w:cs="Helvetica"/>
          <w:color w:val="000000"/>
          <w:kern w:val="0"/>
          <w:szCs w:val="21"/>
        </w:rPr>
        <w:t>.</w:t>
      </w:r>
    </w:p>
    <w:p w:rsidR="00DF4264" w:rsidRDefault="00DF4264" w:rsidP="00DF4264">
      <w:pPr>
        <w:pStyle w:val="3"/>
        <w:rPr>
          <w:rFonts w:hint="eastAsia"/>
          <w:kern w:val="0"/>
        </w:rPr>
      </w:pPr>
      <w:r w:rsidRPr="00E14618">
        <w:rPr>
          <w:kern w:val="0"/>
        </w:rPr>
        <w:t>E</w:t>
      </w:r>
      <w:r w:rsidR="00E14618" w:rsidRPr="00E14618">
        <w:rPr>
          <w:kern w:val="0"/>
        </w:rPr>
        <w:t>xtend</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_.extend(destination, *sources)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复制</w:t>
      </w:r>
      <w:r w:rsidRPr="00E14618">
        <w:rPr>
          <w:rFonts w:ascii="Helvetica" w:eastAsia="宋体" w:hAnsi="Helvetica" w:cs="Helvetica"/>
          <w:b/>
          <w:bCs/>
          <w:color w:val="000000"/>
          <w:kern w:val="0"/>
          <w:szCs w:val="21"/>
        </w:rPr>
        <w:t>source</w:t>
      </w:r>
      <w:r w:rsidRPr="00E14618">
        <w:rPr>
          <w:rFonts w:ascii="Helvetica" w:eastAsia="宋体" w:hAnsi="Helvetica" w:cs="Helvetica"/>
          <w:color w:val="000000"/>
          <w:kern w:val="0"/>
          <w:szCs w:val="21"/>
        </w:rPr>
        <w:t>对象中的所有属性覆盖到</w:t>
      </w:r>
      <w:r w:rsidRPr="00E14618">
        <w:rPr>
          <w:rFonts w:ascii="Helvetica" w:eastAsia="宋体" w:hAnsi="Helvetica" w:cs="Helvetica"/>
          <w:b/>
          <w:bCs/>
          <w:color w:val="000000"/>
          <w:kern w:val="0"/>
          <w:szCs w:val="21"/>
        </w:rPr>
        <w:t>destination</w:t>
      </w:r>
      <w:r w:rsidRPr="00E14618">
        <w:rPr>
          <w:rFonts w:ascii="Helvetica" w:eastAsia="宋体" w:hAnsi="Helvetica" w:cs="Helvetica"/>
          <w:color w:val="000000"/>
          <w:kern w:val="0"/>
          <w:szCs w:val="21"/>
        </w:rPr>
        <w:t>对象上，并且返回</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destination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对象</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复制是按顺序的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所以后面的对象属性会把前面的对象属性覆盖掉</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如果有重复</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extend(</w:t>
      </w:r>
      <w:proofErr w:type="gramEnd"/>
      <w:r w:rsidRPr="00E14618">
        <w:rPr>
          <w:rFonts w:ascii="Consolas" w:eastAsia="宋体" w:hAnsi="Consolas" w:cs="宋体"/>
          <w:color w:val="000000"/>
          <w:kern w:val="0"/>
          <w:sz w:val="18"/>
          <w:szCs w:val="18"/>
        </w:rPr>
        <w:t>{name: 'moe'}, {age: 50});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{name: 'moe', age: 50}</w:t>
      </w:r>
    </w:p>
    <w:p w:rsidR="00DF4264" w:rsidRDefault="00E14618" w:rsidP="00DF4264">
      <w:pPr>
        <w:pStyle w:val="3"/>
        <w:rPr>
          <w:rFonts w:hint="eastAsia"/>
          <w:kern w:val="0"/>
        </w:rPr>
      </w:pPr>
      <w:proofErr w:type="gramStart"/>
      <w:r w:rsidRPr="00E14618">
        <w:rPr>
          <w:kern w:val="0"/>
        </w:rPr>
        <w:t>extendOwn</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_.extendOwn(destination, *sources)</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rPr>
        <w:t>Alias: </w:t>
      </w:r>
      <w:r w:rsidRPr="00E14618">
        <w:rPr>
          <w:rFonts w:ascii="Helvetica" w:eastAsia="宋体" w:hAnsi="Helvetica" w:cs="Helvetica"/>
          <w:b/>
          <w:bCs/>
          <w:i/>
          <w:iCs/>
          <w:color w:val="000000"/>
          <w:kern w:val="0"/>
        </w:rPr>
        <w:t>assign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类似于</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extend</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但只复制</w:t>
      </w:r>
      <w:r w:rsidRPr="00E14618">
        <w:rPr>
          <w:rFonts w:ascii="Helvetica" w:eastAsia="宋体" w:hAnsi="Helvetica" w:cs="Helvetica"/>
          <w:i/>
          <w:iCs/>
          <w:color w:val="000000"/>
          <w:kern w:val="0"/>
          <w:szCs w:val="21"/>
        </w:rPr>
        <w:t>自己的</w:t>
      </w:r>
      <w:r w:rsidRPr="00E14618">
        <w:rPr>
          <w:rFonts w:ascii="Helvetica" w:eastAsia="宋体" w:hAnsi="Helvetica" w:cs="Helvetica"/>
          <w:color w:val="000000"/>
          <w:kern w:val="0"/>
          <w:szCs w:val="21"/>
        </w:rPr>
        <w:t>属性覆盖到目标对象。（愚人码头注：不包括继承过来的属性）</w:t>
      </w:r>
    </w:p>
    <w:p w:rsidR="00DF4264" w:rsidRDefault="00DF4264" w:rsidP="00DF4264">
      <w:pPr>
        <w:pStyle w:val="3"/>
        <w:rPr>
          <w:rFonts w:hint="eastAsia"/>
          <w:kern w:val="0"/>
        </w:rPr>
      </w:pPr>
      <w:r w:rsidRPr="00E14618">
        <w:rPr>
          <w:kern w:val="0"/>
        </w:rPr>
        <w:lastRenderedPageBreak/>
        <w:t>P</w:t>
      </w:r>
      <w:r w:rsidR="00E14618" w:rsidRPr="00E14618">
        <w:rPr>
          <w:kern w:val="0"/>
        </w:rPr>
        <w:t>ick</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_.pick(object, *keys)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副本，只过滤出</w:t>
      </w:r>
      <w:r w:rsidRPr="00E14618">
        <w:rPr>
          <w:rFonts w:ascii="Helvetica" w:eastAsia="宋体" w:hAnsi="Helvetica" w:cs="Helvetica"/>
          <w:b/>
          <w:bCs/>
          <w:color w:val="000000"/>
          <w:kern w:val="0"/>
          <w:szCs w:val="21"/>
        </w:rPr>
        <w:t>keys</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有效的</w:t>
      </w:r>
      <w:proofErr w:type="gramStart"/>
      <w:r w:rsidRPr="00E14618">
        <w:rPr>
          <w:rFonts w:ascii="Helvetica" w:eastAsia="宋体" w:hAnsi="Helvetica" w:cs="Helvetica"/>
          <w:color w:val="000000"/>
          <w:kern w:val="0"/>
          <w:szCs w:val="21"/>
        </w:rPr>
        <w:t>键组成</w:t>
      </w:r>
      <w:proofErr w:type="gramEnd"/>
      <w:r w:rsidRPr="00E14618">
        <w:rPr>
          <w:rFonts w:ascii="Helvetica" w:eastAsia="宋体" w:hAnsi="Helvetica" w:cs="Helvetica"/>
          <w:color w:val="000000"/>
          <w:kern w:val="0"/>
          <w:szCs w:val="21"/>
        </w:rPr>
        <w:t>的数组</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参数指定的属性值。或者接受一个判断函数，指定挑选哪个</w:t>
      </w:r>
      <w:r w:rsidRPr="00E14618">
        <w:rPr>
          <w:rFonts w:ascii="Helvetica" w:eastAsia="宋体" w:hAnsi="Helvetica" w:cs="Helvetica"/>
          <w:color w:val="000000"/>
          <w:kern w:val="0"/>
          <w:szCs w:val="21"/>
        </w:rPr>
        <w:t>key</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pick(</w:t>
      </w:r>
      <w:proofErr w:type="gramEnd"/>
      <w:r w:rsidRPr="00E14618">
        <w:rPr>
          <w:rFonts w:ascii="Consolas" w:eastAsia="宋体" w:hAnsi="Consolas" w:cs="宋体"/>
          <w:color w:val="000000"/>
          <w:kern w:val="0"/>
          <w:sz w:val="18"/>
          <w:szCs w:val="18"/>
        </w:rPr>
        <w:t>{name: 'moe', age: 50, userid: 'moe1'}, 'name', 'age');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{name: 'moe', age: 50}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pick(</w:t>
      </w:r>
      <w:proofErr w:type="gramEnd"/>
      <w:r w:rsidRPr="00E14618">
        <w:rPr>
          <w:rFonts w:ascii="Consolas" w:eastAsia="宋体" w:hAnsi="Consolas" w:cs="宋体"/>
          <w:color w:val="000000"/>
          <w:kern w:val="0"/>
          <w:sz w:val="18"/>
          <w:szCs w:val="18"/>
        </w:rPr>
        <w:t>{name: 'moe', age: 50, userid: 'moe1'}, function(value, key, object)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return</w:t>
      </w:r>
      <w:proofErr w:type="gramEnd"/>
      <w:r w:rsidRPr="00E14618">
        <w:rPr>
          <w:rFonts w:ascii="Consolas" w:eastAsia="宋体" w:hAnsi="Consolas" w:cs="宋体"/>
          <w:color w:val="000000"/>
          <w:kern w:val="0"/>
          <w:sz w:val="18"/>
          <w:szCs w:val="18"/>
        </w:rPr>
        <w:t xml:space="preserve"> _.isNumber(value);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{age: 50}</w:t>
      </w:r>
    </w:p>
    <w:p w:rsidR="00DF4264" w:rsidRDefault="00DF4264" w:rsidP="00DF4264">
      <w:pPr>
        <w:pStyle w:val="3"/>
        <w:rPr>
          <w:rFonts w:hint="eastAsia"/>
          <w:kern w:val="0"/>
        </w:rPr>
      </w:pPr>
      <w:r w:rsidRPr="00E14618">
        <w:rPr>
          <w:kern w:val="0"/>
        </w:rPr>
        <w:t>O</w:t>
      </w:r>
      <w:r w:rsidR="00E14618" w:rsidRPr="00E14618">
        <w:rPr>
          <w:kern w:val="0"/>
        </w:rPr>
        <w:t>mit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_.omit(object, *keys)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副本，只过滤出除去</w:t>
      </w:r>
      <w:r w:rsidRPr="00E14618">
        <w:rPr>
          <w:rFonts w:ascii="Helvetica" w:eastAsia="宋体" w:hAnsi="Helvetica" w:cs="Helvetica"/>
          <w:b/>
          <w:bCs/>
          <w:color w:val="000000"/>
          <w:kern w:val="0"/>
          <w:szCs w:val="21"/>
        </w:rPr>
        <w:t>keys</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有效的</w:t>
      </w:r>
      <w:proofErr w:type="gramStart"/>
      <w:r w:rsidRPr="00E14618">
        <w:rPr>
          <w:rFonts w:ascii="Helvetica" w:eastAsia="宋体" w:hAnsi="Helvetica" w:cs="Helvetica"/>
          <w:color w:val="000000"/>
          <w:kern w:val="0"/>
          <w:szCs w:val="21"/>
        </w:rPr>
        <w:t>键组成</w:t>
      </w:r>
      <w:proofErr w:type="gramEnd"/>
      <w:r w:rsidRPr="00E14618">
        <w:rPr>
          <w:rFonts w:ascii="Helvetica" w:eastAsia="宋体" w:hAnsi="Helvetica" w:cs="Helvetica"/>
          <w:color w:val="000000"/>
          <w:kern w:val="0"/>
          <w:szCs w:val="21"/>
        </w:rPr>
        <w:t>的数组</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参数指定的属性值。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或者接受一个判断函数，指定忽略哪个</w:t>
      </w:r>
      <w:r w:rsidRPr="00E14618">
        <w:rPr>
          <w:rFonts w:ascii="Helvetica" w:eastAsia="宋体" w:hAnsi="Helvetica" w:cs="Helvetica"/>
          <w:color w:val="000000"/>
          <w:kern w:val="0"/>
          <w:szCs w:val="21"/>
        </w:rPr>
        <w:t>key</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omit(</w:t>
      </w:r>
      <w:proofErr w:type="gramEnd"/>
      <w:r w:rsidRPr="00E14618">
        <w:rPr>
          <w:rFonts w:ascii="Consolas" w:eastAsia="宋体" w:hAnsi="Consolas" w:cs="宋体"/>
          <w:color w:val="000000"/>
          <w:kern w:val="0"/>
          <w:sz w:val="18"/>
          <w:szCs w:val="18"/>
        </w:rPr>
        <w:t>{name: 'moe', age: 50, userid: 'moe1'}, 'userid');</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{name: 'moe', age: 50}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omit(</w:t>
      </w:r>
      <w:proofErr w:type="gramEnd"/>
      <w:r w:rsidRPr="00E14618">
        <w:rPr>
          <w:rFonts w:ascii="Consolas" w:eastAsia="宋体" w:hAnsi="Consolas" w:cs="宋体"/>
          <w:color w:val="000000"/>
          <w:kern w:val="0"/>
          <w:sz w:val="18"/>
          <w:szCs w:val="18"/>
        </w:rPr>
        <w:t>{name: 'moe', age: 50, userid: 'moe1'}, function(value, key, object)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return</w:t>
      </w:r>
      <w:proofErr w:type="gramEnd"/>
      <w:r w:rsidRPr="00E14618">
        <w:rPr>
          <w:rFonts w:ascii="Consolas" w:eastAsia="宋体" w:hAnsi="Consolas" w:cs="宋体"/>
          <w:color w:val="000000"/>
          <w:kern w:val="0"/>
          <w:sz w:val="18"/>
          <w:szCs w:val="18"/>
        </w:rPr>
        <w:t xml:space="preserve"> _.isNumber(value);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{name: 'moe', userid: 'moe1'}</w:t>
      </w:r>
    </w:p>
    <w:p w:rsidR="00DF4264" w:rsidRDefault="00DF4264" w:rsidP="00DF4264">
      <w:pPr>
        <w:pStyle w:val="3"/>
        <w:rPr>
          <w:rFonts w:hint="eastAsia"/>
          <w:kern w:val="0"/>
        </w:rPr>
      </w:pPr>
      <w:r w:rsidRPr="00E14618">
        <w:rPr>
          <w:kern w:val="0"/>
        </w:rPr>
        <w:lastRenderedPageBreak/>
        <w:t>D</w:t>
      </w:r>
      <w:r w:rsidR="00E14618" w:rsidRPr="00E14618">
        <w:rPr>
          <w:kern w:val="0"/>
        </w:rPr>
        <w:t>efaults</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_.defaults(object, *defaults)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用</w:t>
      </w:r>
      <w:r w:rsidRPr="00E14618">
        <w:rPr>
          <w:rFonts w:ascii="Helvetica" w:eastAsia="宋体" w:hAnsi="Helvetica" w:cs="Helvetica"/>
          <w:b/>
          <w:bCs/>
          <w:color w:val="000000"/>
          <w:kern w:val="0"/>
          <w:szCs w:val="21"/>
        </w:rPr>
        <w:t>defaults</w:t>
      </w:r>
      <w:r w:rsidRPr="00E14618">
        <w:rPr>
          <w:rFonts w:ascii="Helvetica" w:eastAsia="宋体" w:hAnsi="Helvetica" w:cs="Helvetica"/>
          <w:color w:val="000000"/>
          <w:kern w:val="0"/>
          <w:szCs w:val="21"/>
        </w:rPr>
        <w:t>对象填充</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中的</w:t>
      </w:r>
      <w:r w:rsidRPr="00E14618">
        <w:rPr>
          <w:rFonts w:ascii="Consolas" w:eastAsia="宋体" w:hAnsi="Consolas" w:cs="宋体"/>
          <w:color w:val="000000"/>
          <w:kern w:val="0"/>
          <w:sz w:val="18"/>
        </w:rPr>
        <w:t>undefined</w:t>
      </w:r>
      <w:r w:rsidRPr="00E14618">
        <w:rPr>
          <w:rFonts w:ascii="Helvetica" w:eastAsia="宋体" w:hAnsi="Helvetica" w:cs="Helvetica"/>
          <w:color w:val="000000"/>
          <w:kern w:val="0"/>
          <w:szCs w:val="21"/>
        </w:rPr>
        <w:t>属性。</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并且返回这个</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。一旦这个属性被填充，再使用</w:t>
      </w:r>
      <w:r w:rsidRPr="00E14618">
        <w:rPr>
          <w:rFonts w:ascii="Helvetica" w:eastAsia="宋体" w:hAnsi="Helvetica" w:cs="Helvetica"/>
          <w:color w:val="000000"/>
          <w:kern w:val="0"/>
          <w:szCs w:val="21"/>
        </w:rPr>
        <w:t>defaults</w:t>
      </w:r>
      <w:r w:rsidRPr="00E14618">
        <w:rPr>
          <w:rFonts w:ascii="Helvetica" w:eastAsia="宋体" w:hAnsi="Helvetica" w:cs="Helvetica"/>
          <w:color w:val="000000"/>
          <w:kern w:val="0"/>
          <w:szCs w:val="21"/>
        </w:rPr>
        <w:t>方法将不会有任何效果。（感谢</w:t>
      </w:r>
      <w:hyperlink r:id="rId47" w:tooltip="一任风月忆秋年" w:history="1">
        <w:r w:rsidRPr="00E14618">
          <w:rPr>
            <w:rFonts w:ascii="Helvetica" w:eastAsia="宋体" w:hAnsi="Helvetica" w:cs="Helvetica"/>
            <w:color w:val="444444"/>
            <w:kern w:val="0"/>
            <w:u w:val="single"/>
          </w:rPr>
          <w:t>@</w:t>
        </w:r>
        <w:r w:rsidRPr="00E14618">
          <w:rPr>
            <w:rFonts w:ascii="Helvetica" w:eastAsia="宋体" w:hAnsi="Helvetica" w:cs="Helvetica"/>
            <w:color w:val="444444"/>
            <w:kern w:val="0"/>
            <w:u w:val="single"/>
          </w:rPr>
          <w:t>一任风月</w:t>
        </w:r>
        <w:proofErr w:type="gramStart"/>
        <w:r w:rsidRPr="00E14618">
          <w:rPr>
            <w:rFonts w:ascii="Helvetica" w:eastAsia="宋体" w:hAnsi="Helvetica" w:cs="Helvetica"/>
            <w:color w:val="444444"/>
            <w:kern w:val="0"/>
            <w:u w:val="single"/>
          </w:rPr>
          <w:t>忆秋年</w:t>
        </w:r>
        <w:proofErr w:type="gramEnd"/>
      </w:hyperlink>
      <w:r w:rsidRPr="00E14618">
        <w:rPr>
          <w:rFonts w:ascii="Helvetica" w:eastAsia="宋体" w:hAnsi="Helvetica" w:cs="Helvetica"/>
          <w:color w:val="000000"/>
          <w:kern w:val="0"/>
          <w:szCs w:val="21"/>
        </w:rPr>
        <w:t>的拍砖）</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iceCream = {flavor: "chocolate"};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defaults(</w:t>
      </w:r>
      <w:proofErr w:type="gramEnd"/>
      <w:r w:rsidRPr="00E14618">
        <w:rPr>
          <w:rFonts w:ascii="Consolas" w:eastAsia="宋体" w:hAnsi="Consolas" w:cs="宋体"/>
          <w:color w:val="000000"/>
          <w:kern w:val="0"/>
          <w:sz w:val="18"/>
          <w:szCs w:val="18"/>
        </w:rPr>
        <w:t>iceCream, {flavor: "vanilla", sprinkles: "lots"});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{flavor: "chocolate", sprinkles: "lots"}</w:t>
      </w:r>
    </w:p>
    <w:p w:rsidR="00DF4264" w:rsidRDefault="00DF4264" w:rsidP="00DF4264">
      <w:pPr>
        <w:pStyle w:val="3"/>
        <w:rPr>
          <w:rFonts w:hint="eastAsia"/>
          <w:kern w:val="0"/>
        </w:rPr>
      </w:pPr>
      <w:r w:rsidRPr="00E14618">
        <w:rPr>
          <w:kern w:val="0"/>
        </w:rPr>
        <w:t>C</w:t>
      </w:r>
      <w:r w:rsidR="00E14618" w:rsidRPr="00E14618">
        <w:rPr>
          <w:kern w:val="0"/>
        </w:rPr>
        <w:t>lone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_.clone(object)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创建</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一个浅复制（浅拷贝）的克隆</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。任何嵌套的对象或数组都通过引用拷贝，不会复制。</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clone(</w:t>
      </w:r>
      <w:proofErr w:type="gramEnd"/>
      <w:r w:rsidRPr="00E14618">
        <w:rPr>
          <w:rFonts w:ascii="Consolas" w:eastAsia="宋体" w:hAnsi="Consolas" w:cs="宋体"/>
          <w:color w:val="000000"/>
          <w:kern w:val="0"/>
          <w:sz w:val="18"/>
          <w:szCs w:val="18"/>
        </w:rPr>
        <w:t>{name: 'moe'});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{name: 'moe'};</w:t>
      </w:r>
    </w:p>
    <w:p w:rsidR="00DF4264" w:rsidRDefault="00DF4264" w:rsidP="00DF4264">
      <w:pPr>
        <w:pStyle w:val="3"/>
        <w:rPr>
          <w:rFonts w:hint="eastAsia"/>
          <w:kern w:val="0"/>
        </w:rPr>
      </w:pPr>
      <w:r w:rsidRPr="00E14618">
        <w:rPr>
          <w:kern w:val="0"/>
        </w:rPr>
        <w:t>T</w:t>
      </w:r>
      <w:r w:rsidR="00E14618" w:rsidRPr="00E14618">
        <w:rPr>
          <w:kern w:val="0"/>
        </w:rPr>
        <w:t>ap</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_.tap(object, interceptor)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用</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作为参数来调用函数</w:t>
      </w:r>
      <w:r w:rsidRPr="00E14618">
        <w:rPr>
          <w:rFonts w:ascii="Helvetica" w:eastAsia="宋体" w:hAnsi="Helvetica" w:cs="Helvetica"/>
          <w:b/>
          <w:bCs/>
          <w:color w:val="000000"/>
          <w:kern w:val="0"/>
          <w:szCs w:val="21"/>
        </w:rPr>
        <w:t>interceptor</w:t>
      </w:r>
      <w:r w:rsidRPr="00E14618">
        <w:rPr>
          <w:rFonts w:ascii="Helvetica" w:eastAsia="宋体" w:hAnsi="Helvetica" w:cs="Helvetica"/>
          <w:color w:val="000000"/>
          <w:kern w:val="0"/>
          <w:szCs w:val="21"/>
        </w:rPr>
        <w:t>，然后返回</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。这种方法的主要意图是作为函数链式调用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的一环</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为了对此对象执行操作并返回对象本身。</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chain(</w:t>
      </w:r>
      <w:proofErr w:type="gramEnd"/>
      <w:r w:rsidRPr="00E14618">
        <w:rPr>
          <w:rFonts w:ascii="Consolas" w:eastAsia="宋体" w:hAnsi="Consolas" w:cs="宋体"/>
          <w:color w:val="000000"/>
          <w:kern w:val="0"/>
          <w:sz w:val="18"/>
          <w:szCs w:val="18"/>
        </w:rPr>
        <w:t>[1,2,3,200])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filter(</w:t>
      </w:r>
      <w:proofErr w:type="gramEnd"/>
      <w:r w:rsidRPr="00E14618">
        <w:rPr>
          <w:rFonts w:ascii="Consolas" w:eastAsia="宋体" w:hAnsi="Consolas" w:cs="宋体"/>
          <w:color w:val="000000"/>
          <w:kern w:val="0"/>
          <w:sz w:val="18"/>
          <w:szCs w:val="18"/>
        </w:rPr>
        <w:t>function(num) { return num % 2 == 0;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tap(</w:t>
      </w:r>
      <w:proofErr w:type="gramEnd"/>
      <w:r w:rsidRPr="00E14618">
        <w:rPr>
          <w:rFonts w:ascii="Consolas" w:eastAsia="宋体" w:hAnsi="Consolas" w:cs="宋体"/>
          <w:color w:val="000000"/>
          <w:kern w:val="0"/>
          <w:sz w:val="18"/>
          <w:szCs w:val="18"/>
        </w:rPr>
        <w:t>alert)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map(</w:t>
      </w:r>
      <w:proofErr w:type="gramEnd"/>
      <w:r w:rsidRPr="00E14618">
        <w:rPr>
          <w:rFonts w:ascii="Consolas" w:eastAsia="宋体" w:hAnsi="Consolas" w:cs="宋体"/>
          <w:color w:val="000000"/>
          <w:kern w:val="0"/>
          <w:sz w:val="18"/>
          <w:szCs w:val="18"/>
        </w:rPr>
        <w:t>function(num) { return num * num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value(</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=&gt; // [2, 200] (alerted)</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[4, 40000]</w:t>
      </w:r>
    </w:p>
    <w:p w:rsidR="00DF4264" w:rsidRDefault="00DF4264" w:rsidP="00DF4264">
      <w:pPr>
        <w:pStyle w:val="3"/>
        <w:rPr>
          <w:rFonts w:hint="eastAsia"/>
          <w:kern w:val="0"/>
        </w:rPr>
      </w:pPr>
      <w:r w:rsidRPr="00E14618">
        <w:rPr>
          <w:kern w:val="0"/>
        </w:rPr>
        <w:t>H</w:t>
      </w:r>
      <w:r w:rsidR="00E14618" w:rsidRPr="00E14618">
        <w:rPr>
          <w:kern w:val="0"/>
        </w:rPr>
        <w:t>as</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_.has(object, key)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对象是否包含给定的键吗？等同于</w:t>
      </w:r>
      <w:r w:rsidRPr="00E14618">
        <w:rPr>
          <w:rFonts w:ascii="Consolas" w:eastAsia="宋体" w:hAnsi="Consolas" w:cs="宋体"/>
          <w:color w:val="000000"/>
          <w:kern w:val="0"/>
          <w:sz w:val="18"/>
        </w:rPr>
        <w:t>object.hasOwnProperty(key)</w:t>
      </w:r>
      <w:r w:rsidRPr="00E14618">
        <w:rPr>
          <w:rFonts w:ascii="Helvetica" w:eastAsia="宋体" w:hAnsi="Helvetica" w:cs="Helvetica"/>
          <w:color w:val="000000"/>
          <w:kern w:val="0"/>
          <w:szCs w:val="21"/>
        </w:rPr>
        <w:t>，但是使用</w:t>
      </w:r>
      <w:r w:rsidRPr="00E14618">
        <w:rPr>
          <w:rFonts w:ascii="Consolas" w:eastAsia="宋体" w:hAnsi="Consolas" w:cs="宋体"/>
          <w:color w:val="000000"/>
          <w:kern w:val="0"/>
          <w:sz w:val="18"/>
        </w:rPr>
        <w:t>hasOwnProperty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函数的一个安全引用，以防</w:t>
      </w:r>
      <w:hyperlink r:id="rId48" w:history="1">
        <w:r w:rsidRPr="00E14618">
          <w:rPr>
            <w:rFonts w:ascii="Helvetica" w:eastAsia="宋体" w:hAnsi="Helvetica" w:cs="Helvetica"/>
            <w:color w:val="444444"/>
            <w:kern w:val="0"/>
            <w:u w:val="single"/>
          </w:rPr>
          <w:t>意外覆盖</w:t>
        </w:r>
      </w:hyperlink>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has(</w:t>
      </w:r>
      <w:proofErr w:type="gramEnd"/>
      <w:r w:rsidRPr="00E14618">
        <w:rPr>
          <w:rFonts w:ascii="Consolas" w:eastAsia="宋体" w:hAnsi="Consolas" w:cs="宋体"/>
          <w:color w:val="000000"/>
          <w:kern w:val="0"/>
          <w:sz w:val="18"/>
          <w:szCs w:val="18"/>
        </w:rPr>
        <w:t>{a: 1, b: 2, c: 3}, "b");</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DF4264" w:rsidRDefault="00DF4264" w:rsidP="00DF4264">
      <w:pPr>
        <w:pStyle w:val="3"/>
        <w:rPr>
          <w:rFonts w:hint="eastAsia"/>
          <w:kern w:val="0"/>
        </w:rPr>
      </w:pPr>
      <w:r w:rsidRPr="00E14618">
        <w:rPr>
          <w:kern w:val="0"/>
        </w:rPr>
        <w:t>P</w:t>
      </w:r>
      <w:r w:rsidR="00E14618" w:rsidRPr="00E14618">
        <w:rPr>
          <w:kern w:val="0"/>
        </w:rPr>
        <w:t>roperty</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_.property(key)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返回一个函数，这个函数返回任何传入的对象的</w:t>
      </w:r>
      <w:r w:rsidRPr="00E14618">
        <w:rPr>
          <w:rFonts w:ascii="Consolas" w:eastAsia="宋体" w:hAnsi="Consolas" w:cs="宋体"/>
          <w:color w:val="000000"/>
          <w:kern w:val="0"/>
          <w:sz w:val="18"/>
        </w:rPr>
        <w:t>key</w:t>
      </w:r>
      <w:r w:rsidRPr="00E14618">
        <w:rPr>
          <w:rFonts w:ascii="Helvetica" w:eastAsia="宋体" w:hAnsi="Helvetica" w:cs="Helvetica"/>
          <w:color w:val="000000"/>
          <w:kern w:val="0"/>
          <w:szCs w:val="21"/>
        </w:rPr>
        <w:t>属性。</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 = {name: 'moe'};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roofErr w:type="gramStart"/>
      <w:r w:rsidRPr="00E14618">
        <w:rPr>
          <w:rFonts w:ascii="Consolas" w:eastAsia="宋体" w:hAnsi="Consolas" w:cs="宋体"/>
          <w:color w:val="000000"/>
          <w:kern w:val="0"/>
          <w:sz w:val="18"/>
          <w:szCs w:val="18"/>
        </w:rPr>
        <w:t>moe</w:t>
      </w:r>
      <w:proofErr w:type="gramEnd"/>
      <w:r w:rsidRPr="00E14618">
        <w:rPr>
          <w:rFonts w:ascii="Consolas" w:eastAsia="宋体" w:hAnsi="Consolas" w:cs="宋体"/>
          <w:color w:val="000000"/>
          <w:kern w:val="0"/>
          <w:sz w:val="18"/>
          <w:szCs w:val="18"/>
        </w:rPr>
        <w:t>' === _.property('name')(stooge);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DF4264" w:rsidRDefault="00E14618" w:rsidP="00E14618">
      <w:pPr>
        <w:widowControl/>
        <w:spacing w:before="300" w:after="300"/>
        <w:jc w:val="left"/>
        <w:rPr>
          <w:rStyle w:val="3Char"/>
          <w:rFonts w:hint="eastAsia"/>
        </w:rPr>
      </w:pPr>
      <w:proofErr w:type="gramStart"/>
      <w:r w:rsidRPr="00DF4264">
        <w:rPr>
          <w:rStyle w:val="3Char"/>
        </w:rPr>
        <w:t>propertyOf</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_.propertyOf(object)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和</w:t>
      </w:r>
      <w:r w:rsidRPr="00E14618">
        <w:rPr>
          <w:rFonts w:ascii="Consolas" w:eastAsia="宋体" w:hAnsi="Consolas" w:cs="宋体"/>
          <w:color w:val="000000"/>
          <w:kern w:val="0"/>
          <w:sz w:val="18"/>
        </w:rPr>
        <w:t>_.property</w:t>
      </w:r>
      <w:r w:rsidRPr="00E14618">
        <w:rPr>
          <w:rFonts w:ascii="Helvetica" w:eastAsia="宋体" w:hAnsi="Helvetica" w:cs="Helvetica"/>
          <w:color w:val="000000"/>
          <w:kern w:val="0"/>
          <w:szCs w:val="21"/>
        </w:rPr>
        <w:t>相反。需要一个对象，并返回一个函数</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这个函数将返回一个提供的属性的值。</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 = {name: 'moe'};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propertyOf(</w:t>
      </w:r>
      <w:proofErr w:type="gramEnd"/>
      <w:r w:rsidRPr="00E14618">
        <w:rPr>
          <w:rFonts w:ascii="Consolas" w:eastAsia="宋体" w:hAnsi="Consolas" w:cs="宋体"/>
          <w:color w:val="000000"/>
          <w:kern w:val="0"/>
          <w:sz w:val="18"/>
          <w:szCs w:val="18"/>
        </w:rPr>
        <w:t>stooge)('name');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'moe'</w:t>
      </w:r>
    </w:p>
    <w:p w:rsidR="00DF4264" w:rsidRDefault="00DF4264" w:rsidP="00DF4264">
      <w:pPr>
        <w:pStyle w:val="3"/>
        <w:rPr>
          <w:rFonts w:hint="eastAsia"/>
          <w:kern w:val="0"/>
        </w:rPr>
      </w:pPr>
      <w:r w:rsidRPr="00E14618">
        <w:rPr>
          <w:kern w:val="0"/>
        </w:rPr>
        <w:lastRenderedPageBreak/>
        <w:t>M</w:t>
      </w:r>
      <w:r w:rsidR="00E14618" w:rsidRPr="00E14618">
        <w:rPr>
          <w:kern w:val="0"/>
        </w:rPr>
        <w:t>atcher</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_.matcher(attrs)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返回一个断言函数，这个函数会给你一个断言可以用来辨别给定的对象是否匹配</w:t>
      </w:r>
      <w:r w:rsidRPr="00E14618">
        <w:rPr>
          <w:rFonts w:ascii="Helvetica" w:eastAsia="宋体" w:hAnsi="Helvetica" w:cs="Helvetica"/>
          <w:b/>
          <w:bCs/>
          <w:color w:val="000000"/>
          <w:kern w:val="0"/>
          <w:szCs w:val="21"/>
        </w:rPr>
        <w:t>attrs</w:t>
      </w:r>
      <w:r w:rsidRPr="00E14618">
        <w:rPr>
          <w:rFonts w:ascii="Helvetica" w:eastAsia="宋体" w:hAnsi="Helvetica" w:cs="Helvetica"/>
          <w:color w:val="000000"/>
          <w:kern w:val="0"/>
          <w:szCs w:val="21"/>
        </w:rPr>
        <w:t>指定键</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值属性。</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ready = _.matcher({selected: true, visible: true});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readyToGoList = _.filter(list, ready);</w:t>
      </w:r>
    </w:p>
    <w:p w:rsidR="00DF4264" w:rsidRDefault="00E14618" w:rsidP="00DF4264">
      <w:pPr>
        <w:pStyle w:val="3"/>
        <w:rPr>
          <w:rFonts w:hint="eastAsia"/>
          <w:kern w:val="0"/>
        </w:rPr>
      </w:pPr>
      <w:proofErr w:type="gramStart"/>
      <w:r w:rsidRPr="00E14618">
        <w:rPr>
          <w:kern w:val="0"/>
        </w:rPr>
        <w:t>isEqual</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_.isEqual(object, other)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执行两个对象之间的优化深度比较，确定他们是否应被视为相等。</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 = {name: 'moe', luckyNumbers: [13, 27, 34]};</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clone  = {name: 'moe', luckyNumbers: [13, 27, 34]};</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stooge</w:t>
      </w:r>
      <w:proofErr w:type="gramEnd"/>
      <w:r w:rsidRPr="00E14618">
        <w:rPr>
          <w:rFonts w:ascii="Consolas" w:eastAsia="宋体" w:hAnsi="Consolas" w:cs="宋体"/>
          <w:color w:val="000000"/>
          <w:kern w:val="0"/>
          <w:sz w:val="18"/>
          <w:szCs w:val="18"/>
        </w:rPr>
        <w:t xml:space="preserve"> == clone;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false</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isEqual(</w:t>
      </w:r>
      <w:proofErr w:type="gramEnd"/>
      <w:r w:rsidRPr="00E14618">
        <w:rPr>
          <w:rFonts w:ascii="Consolas" w:eastAsia="宋体" w:hAnsi="Consolas" w:cs="宋体"/>
          <w:color w:val="000000"/>
          <w:kern w:val="0"/>
          <w:sz w:val="18"/>
          <w:szCs w:val="18"/>
        </w:rPr>
        <w:t>stooge, clone);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E14618" w:rsidP="00965333">
      <w:pPr>
        <w:pStyle w:val="3"/>
        <w:rPr>
          <w:rFonts w:hint="eastAsia"/>
          <w:kern w:val="0"/>
        </w:rPr>
      </w:pPr>
      <w:proofErr w:type="gramStart"/>
      <w:r w:rsidRPr="00E14618">
        <w:rPr>
          <w:kern w:val="0"/>
        </w:rPr>
        <w:t>isMatch</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_.isMatch(object, properties)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告诉你</w:t>
      </w:r>
      <w:r w:rsidRPr="00E14618">
        <w:rPr>
          <w:rFonts w:ascii="Helvetica" w:eastAsia="宋体" w:hAnsi="Helvetica" w:cs="Helvetica"/>
          <w:b/>
          <w:bCs/>
          <w:color w:val="000000"/>
          <w:kern w:val="0"/>
          <w:szCs w:val="21"/>
        </w:rPr>
        <w:t>properties</w:t>
      </w:r>
      <w:r w:rsidRPr="00E14618">
        <w:rPr>
          <w:rFonts w:ascii="Helvetica" w:eastAsia="宋体" w:hAnsi="Helvetica" w:cs="Helvetica"/>
          <w:color w:val="000000"/>
          <w:kern w:val="0"/>
          <w:szCs w:val="21"/>
        </w:rPr>
        <w:t>中的键和值是否包含在</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中。</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 = {name: 'moe', age: 32};</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isMatch(</w:t>
      </w:r>
      <w:proofErr w:type="gramEnd"/>
      <w:r w:rsidRPr="00E14618">
        <w:rPr>
          <w:rFonts w:ascii="Consolas" w:eastAsia="宋体" w:hAnsi="Consolas" w:cs="宋体"/>
          <w:color w:val="000000"/>
          <w:kern w:val="0"/>
          <w:sz w:val="18"/>
          <w:szCs w:val="18"/>
        </w:rPr>
        <w:t>stooge, {age: 32});</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E14618" w:rsidP="00965333">
      <w:pPr>
        <w:pStyle w:val="3"/>
        <w:rPr>
          <w:rFonts w:hint="eastAsia"/>
          <w:kern w:val="0"/>
        </w:rPr>
      </w:pPr>
      <w:proofErr w:type="gramStart"/>
      <w:r w:rsidRPr="00E14618">
        <w:rPr>
          <w:kern w:val="0"/>
        </w:rPr>
        <w:lastRenderedPageBreak/>
        <w:t>isEmpty</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_.isEmpty(object)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不包含任何值</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没有可枚举的属性</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对于字符串和类数组（</w:t>
      </w:r>
      <w:r w:rsidRPr="00E14618">
        <w:rPr>
          <w:rFonts w:ascii="Helvetica" w:eastAsia="宋体" w:hAnsi="Helvetica" w:cs="Helvetica"/>
          <w:color w:val="000000"/>
          <w:kern w:val="0"/>
          <w:szCs w:val="21"/>
        </w:rPr>
        <w:t>array-like</w:t>
      </w:r>
      <w:r w:rsidRPr="00E14618">
        <w:rPr>
          <w:rFonts w:ascii="Helvetica" w:eastAsia="宋体" w:hAnsi="Helvetica" w:cs="Helvetica"/>
          <w:color w:val="000000"/>
          <w:kern w:val="0"/>
          <w:szCs w:val="21"/>
        </w:rPr>
        <w:t>）对象，如果</w:t>
      </w:r>
      <w:r w:rsidRPr="00E14618">
        <w:rPr>
          <w:rFonts w:ascii="Helvetica" w:eastAsia="宋体" w:hAnsi="Helvetica" w:cs="Helvetica"/>
          <w:color w:val="000000"/>
          <w:kern w:val="0"/>
          <w:szCs w:val="21"/>
        </w:rPr>
        <w:t>length</w:t>
      </w:r>
      <w:r w:rsidRPr="00E14618">
        <w:rPr>
          <w:rFonts w:ascii="Helvetica" w:eastAsia="宋体" w:hAnsi="Helvetica" w:cs="Helvetica"/>
          <w:color w:val="000000"/>
          <w:kern w:val="0"/>
          <w:szCs w:val="21"/>
        </w:rPr>
        <w:t>属性为</w:t>
      </w:r>
      <w:r w:rsidRPr="00E14618">
        <w:rPr>
          <w:rFonts w:ascii="Helvetica" w:eastAsia="宋体" w:hAnsi="Helvetica" w:cs="Helvetica"/>
          <w:color w:val="000000"/>
          <w:kern w:val="0"/>
          <w:szCs w:val="21"/>
        </w:rPr>
        <w:t>0</w:t>
      </w:r>
      <w:r w:rsidRPr="00E14618">
        <w:rPr>
          <w:rFonts w:ascii="Helvetica" w:eastAsia="宋体" w:hAnsi="Helvetica" w:cs="Helvetica"/>
          <w:color w:val="000000"/>
          <w:kern w:val="0"/>
          <w:szCs w:val="21"/>
        </w:rPr>
        <w:t>，那么</w:t>
      </w:r>
      <w:r w:rsidRPr="00E14618">
        <w:rPr>
          <w:rFonts w:ascii="Consolas" w:eastAsia="宋体" w:hAnsi="Consolas" w:cs="宋体"/>
          <w:color w:val="000000"/>
          <w:kern w:val="0"/>
          <w:sz w:val="18"/>
        </w:rPr>
        <w:t>_.isEmpty</w:t>
      </w:r>
      <w:r w:rsidRPr="00E14618">
        <w:rPr>
          <w:rFonts w:ascii="Helvetica" w:eastAsia="宋体" w:hAnsi="Helvetica" w:cs="Helvetica"/>
          <w:color w:val="000000"/>
          <w:kern w:val="0"/>
          <w:szCs w:val="21"/>
        </w:rPr>
        <w:t>检查返回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isEmpty(</w:t>
      </w:r>
      <w:proofErr w:type="gramEnd"/>
      <w:r w:rsidRPr="00E14618">
        <w:rPr>
          <w:rFonts w:ascii="Consolas" w:eastAsia="宋体" w:hAnsi="Consolas" w:cs="宋体"/>
          <w:color w:val="000000"/>
          <w:kern w:val="0"/>
          <w:sz w:val="18"/>
          <w:szCs w:val="18"/>
        </w:rPr>
        <w:t>[1, 2, 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false</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isEmpty(</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E14618" w:rsidP="00965333">
      <w:pPr>
        <w:pStyle w:val="3"/>
        <w:rPr>
          <w:rFonts w:hint="eastAsia"/>
          <w:kern w:val="0"/>
        </w:rPr>
      </w:pPr>
      <w:proofErr w:type="gramStart"/>
      <w:r w:rsidRPr="00E14618">
        <w:rPr>
          <w:kern w:val="0"/>
        </w:rPr>
        <w:t>isElement</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_.isElement(object)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是一个</w:t>
      </w:r>
      <w:r w:rsidRPr="00E14618">
        <w:rPr>
          <w:rFonts w:ascii="Helvetica" w:eastAsia="宋体" w:hAnsi="Helvetica" w:cs="Helvetica"/>
          <w:color w:val="000000"/>
          <w:kern w:val="0"/>
          <w:szCs w:val="21"/>
        </w:rPr>
        <w:t>DOM</w:t>
      </w:r>
      <w:r w:rsidRPr="00E14618">
        <w:rPr>
          <w:rFonts w:ascii="Helvetica" w:eastAsia="宋体" w:hAnsi="Helvetica" w:cs="Helvetica"/>
          <w:color w:val="000000"/>
          <w:kern w:val="0"/>
          <w:szCs w:val="21"/>
        </w:rPr>
        <w:t>元素，返回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isElement(</w:t>
      </w:r>
      <w:proofErr w:type="gramEnd"/>
      <w:r w:rsidRPr="00E14618">
        <w:rPr>
          <w:rFonts w:ascii="Consolas" w:eastAsia="宋体" w:hAnsi="Consolas" w:cs="宋体"/>
          <w:color w:val="000000"/>
          <w:kern w:val="0"/>
          <w:sz w:val="18"/>
          <w:szCs w:val="18"/>
        </w:rPr>
        <w:t>jQuery('body')[0]);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E14618" w:rsidP="00965333">
      <w:pPr>
        <w:pStyle w:val="3"/>
        <w:rPr>
          <w:rFonts w:hint="eastAsia"/>
          <w:kern w:val="0"/>
        </w:rPr>
      </w:pPr>
      <w:proofErr w:type="gramStart"/>
      <w:r w:rsidRPr="00E14618">
        <w:rPr>
          <w:kern w:val="0"/>
        </w:rPr>
        <w:t>isArray</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_.isArray(object)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是一个数组，返回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roofErr w:type="gramStart"/>
      <w:r w:rsidRPr="00E14618">
        <w:rPr>
          <w:rFonts w:ascii="Consolas" w:eastAsia="宋体" w:hAnsi="Consolas" w:cs="宋体"/>
          <w:color w:val="000000"/>
          <w:kern w:val="0"/>
          <w:sz w:val="18"/>
          <w:szCs w:val="18"/>
        </w:rPr>
        <w:t>function(</w:t>
      </w:r>
      <w:proofErr w:type="gramEnd"/>
      <w:r w:rsidRPr="00E14618">
        <w:rPr>
          <w:rFonts w:ascii="Consolas" w:eastAsia="宋体" w:hAnsi="Consolas" w:cs="宋体"/>
          <w:color w:val="000000"/>
          <w:kern w:val="0"/>
          <w:sz w:val="18"/>
          <w:szCs w:val="18"/>
        </w:rPr>
        <w:t>){ return _.isArray(arguments);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false</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isArray(</w:t>
      </w:r>
      <w:proofErr w:type="gramEnd"/>
      <w:r w:rsidRPr="00E14618">
        <w:rPr>
          <w:rFonts w:ascii="Consolas" w:eastAsia="宋体" w:hAnsi="Consolas" w:cs="宋体"/>
          <w:color w:val="000000"/>
          <w:kern w:val="0"/>
          <w:sz w:val="18"/>
          <w:szCs w:val="18"/>
        </w:rPr>
        <w:t>[1,2,3]);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E14618" w:rsidP="00965333">
      <w:pPr>
        <w:pStyle w:val="3"/>
        <w:rPr>
          <w:rFonts w:hint="eastAsia"/>
          <w:kern w:val="0"/>
        </w:rPr>
      </w:pPr>
      <w:proofErr w:type="gramStart"/>
      <w:r w:rsidRPr="00E14618">
        <w:rPr>
          <w:kern w:val="0"/>
        </w:rPr>
        <w:lastRenderedPageBreak/>
        <w:t>isObject</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_.isObject(value)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是一个对象，返回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。需要注意的是</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数组和函数是对象，字符串和数字不是。</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isObject(</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isObject(</w:t>
      </w:r>
      <w:proofErr w:type="gramEnd"/>
      <w:r w:rsidRPr="00E14618">
        <w:rPr>
          <w:rFonts w:ascii="Consolas" w:eastAsia="宋体" w:hAnsi="Consolas" w:cs="宋体"/>
          <w:color w:val="000000"/>
          <w:kern w:val="0"/>
          <w:sz w:val="18"/>
          <w:szCs w:val="18"/>
        </w:rPr>
        <w:t>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false</w:t>
      </w:r>
      <w:proofErr w:type="gramEnd"/>
    </w:p>
    <w:p w:rsidR="00965333" w:rsidRDefault="00E14618" w:rsidP="00965333">
      <w:pPr>
        <w:pStyle w:val="3"/>
        <w:rPr>
          <w:rFonts w:hint="eastAsia"/>
          <w:kern w:val="0"/>
        </w:rPr>
      </w:pPr>
      <w:proofErr w:type="gramStart"/>
      <w:r w:rsidRPr="00E14618">
        <w:rPr>
          <w:kern w:val="0"/>
        </w:rPr>
        <w:t>isArguments</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_.isArguments(object)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是一个参数对象，返回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roofErr w:type="gramStart"/>
      <w:r w:rsidRPr="00E14618">
        <w:rPr>
          <w:rFonts w:ascii="Consolas" w:eastAsia="宋体" w:hAnsi="Consolas" w:cs="宋体"/>
          <w:color w:val="000000"/>
          <w:kern w:val="0"/>
          <w:sz w:val="18"/>
          <w:szCs w:val="18"/>
        </w:rPr>
        <w:t>function(</w:t>
      </w:r>
      <w:proofErr w:type="gramEnd"/>
      <w:r w:rsidRPr="00E14618">
        <w:rPr>
          <w:rFonts w:ascii="Consolas" w:eastAsia="宋体" w:hAnsi="Consolas" w:cs="宋体"/>
          <w:color w:val="000000"/>
          <w:kern w:val="0"/>
          <w:sz w:val="18"/>
          <w:szCs w:val="18"/>
        </w:rPr>
        <w:t>){ return _.isArguments(arguments); })(1, 2, 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isArguments(</w:t>
      </w:r>
      <w:proofErr w:type="gramEnd"/>
      <w:r w:rsidRPr="00E14618">
        <w:rPr>
          <w:rFonts w:ascii="Consolas" w:eastAsia="宋体" w:hAnsi="Consolas" w:cs="宋体"/>
          <w:color w:val="000000"/>
          <w:kern w:val="0"/>
          <w:sz w:val="18"/>
          <w:szCs w:val="18"/>
        </w:rPr>
        <w:t>[1,2,3]);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false</w:t>
      </w:r>
      <w:proofErr w:type="gramEnd"/>
    </w:p>
    <w:p w:rsidR="00965333" w:rsidRDefault="00E14618" w:rsidP="00965333">
      <w:pPr>
        <w:pStyle w:val="3"/>
        <w:rPr>
          <w:rFonts w:hint="eastAsia"/>
          <w:kern w:val="0"/>
        </w:rPr>
      </w:pPr>
      <w:proofErr w:type="gramStart"/>
      <w:r w:rsidRPr="00E14618">
        <w:rPr>
          <w:kern w:val="0"/>
        </w:rPr>
        <w:t>isFunction</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_.isFunction(object)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是一个函数（</w:t>
      </w:r>
      <w:r w:rsidRPr="00E14618">
        <w:rPr>
          <w:rFonts w:ascii="Helvetica" w:eastAsia="宋体" w:hAnsi="Helvetica" w:cs="Helvetica"/>
          <w:color w:val="000000"/>
          <w:kern w:val="0"/>
          <w:szCs w:val="21"/>
        </w:rPr>
        <w:t>Function</w:t>
      </w:r>
      <w:r w:rsidRPr="00E14618">
        <w:rPr>
          <w:rFonts w:ascii="Helvetica" w:eastAsia="宋体" w:hAnsi="Helvetica" w:cs="Helvetica"/>
          <w:color w:val="000000"/>
          <w:kern w:val="0"/>
          <w:szCs w:val="21"/>
        </w:rPr>
        <w:t>），返回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isFunction(</w:t>
      </w:r>
      <w:proofErr w:type="gramEnd"/>
      <w:r w:rsidRPr="00E14618">
        <w:rPr>
          <w:rFonts w:ascii="Consolas" w:eastAsia="宋体" w:hAnsi="Consolas" w:cs="宋体"/>
          <w:color w:val="000000"/>
          <w:kern w:val="0"/>
          <w:sz w:val="18"/>
          <w:szCs w:val="18"/>
        </w:rPr>
        <w:t>alert);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E14618" w:rsidP="00965333">
      <w:pPr>
        <w:pStyle w:val="3"/>
        <w:rPr>
          <w:rFonts w:hint="eastAsia"/>
          <w:kern w:val="0"/>
        </w:rPr>
      </w:pPr>
      <w:proofErr w:type="gramStart"/>
      <w:r w:rsidRPr="00E14618">
        <w:rPr>
          <w:kern w:val="0"/>
        </w:rPr>
        <w:lastRenderedPageBreak/>
        <w:t>isString</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_.isString(object)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是一个字符串，返回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isString(</w:t>
      </w:r>
      <w:proofErr w:type="gramEnd"/>
      <w:r w:rsidRPr="00E14618">
        <w:rPr>
          <w:rFonts w:ascii="Consolas" w:eastAsia="宋体" w:hAnsi="Consolas" w:cs="宋体"/>
          <w:color w:val="000000"/>
          <w:kern w:val="0"/>
          <w:sz w:val="18"/>
          <w:szCs w:val="18"/>
        </w:rPr>
        <w:t>"moe");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965333">
        <w:rPr>
          <w:rStyle w:val="3Char"/>
        </w:rPr>
        <w:t>isNumber</w:t>
      </w:r>
      <w:r w:rsidRPr="00E14618">
        <w:rPr>
          <w:rFonts w:ascii="Consolas" w:eastAsia="宋体" w:hAnsi="Consolas" w:cs="宋体"/>
          <w:color w:val="000000"/>
          <w:kern w:val="0"/>
          <w:sz w:val="18"/>
        </w:rPr>
        <w:t>_.isNumber(object)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是一个数值，返回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包括</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NaN</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isNumber(</w:t>
      </w:r>
      <w:proofErr w:type="gramEnd"/>
      <w:r w:rsidRPr="00E14618">
        <w:rPr>
          <w:rFonts w:ascii="Consolas" w:eastAsia="宋体" w:hAnsi="Consolas" w:cs="宋体"/>
          <w:color w:val="000000"/>
          <w:kern w:val="0"/>
          <w:sz w:val="18"/>
          <w:szCs w:val="18"/>
        </w:rPr>
        <w:t>8.4 * 5);</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E14618" w:rsidP="00965333">
      <w:pPr>
        <w:pStyle w:val="3"/>
        <w:rPr>
          <w:rFonts w:hint="eastAsia"/>
          <w:kern w:val="0"/>
        </w:rPr>
      </w:pPr>
      <w:proofErr w:type="gramStart"/>
      <w:r w:rsidRPr="00E14618">
        <w:rPr>
          <w:kern w:val="0"/>
        </w:rPr>
        <w:t>isFinite</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_.isFinite(object)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是一个有限的数字，返回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isFinite(</w:t>
      </w:r>
      <w:proofErr w:type="gramEnd"/>
      <w:r w:rsidRPr="00E14618">
        <w:rPr>
          <w:rFonts w:ascii="Consolas" w:eastAsia="宋体" w:hAnsi="Consolas" w:cs="宋体"/>
          <w:color w:val="000000"/>
          <w:kern w:val="0"/>
          <w:sz w:val="18"/>
          <w:szCs w:val="18"/>
        </w:rPr>
        <w:t>-101);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isFinite(</w:t>
      </w:r>
      <w:proofErr w:type="gramEnd"/>
      <w:r w:rsidRPr="00E14618">
        <w:rPr>
          <w:rFonts w:ascii="Consolas" w:eastAsia="宋体" w:hAnsi="Consolas" w:cs="宋体"/>
          <w:color w:val="000000"/>
          <w:kern w:val="0"/>
          <w:sz w:val="18"/>
          <w:szCs w:val="18"/>
        </w:rPr>
        <w:t>-Infinity);</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false</w:t>
      </w:r>
      <w:proofErr w:type="gramEnd"/>
    </w:p>
    <w:p w:rsidR="00965333" w:rsidRDefault="00E14618" w:rsidP="00965333">
      <w:pPr>
        <w:pStyle w:val="3"/>
        <w:rPr>
          <w:rFonts w:hint="eastAsia"/>
          <w:kern w:val="0"/>
        </w:rPr>
      </w:pPr>
      <w:proofErr w:type="gramStart"/>
      <w:r w:rsidRPr="00E14618">
        <w:rPr>
          <w:kern w:val="0"/>
        </w:rPr>
        <w:t>isBoolean</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_.isBoolean(object)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是一个布尔值，返回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，否则返回</w:t>
      </w:r>
      <w:r w:rsidRPr="00E14618">
        <w:rPr>
          <w:rFonts w:ascii="Helvetica" w:eastAsia="宋体" w:hAnsi="Helvetica" w:cs="Helvetica"/>
          <w:i/>
          <w:iCs/>
          <w:color w:val="000000"/>
          <w:kern w:val="0"/>
          <w:szCs w:val="21"/>
        </w:rPr>
        <w:t>false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isBoolean(</w:t>
      </w:r>
      <w:proofErr w:type="gramEnd"/>
      <w:r w:rsidRPr="00E14618">
        <w:rPr>
          <w:rFonts w:ascii="Consolas" w:eastAsia="宋体" w:hAnsi="Consolas" w:cs="宋体"/>
          <w:color w:val="000000"/>
          <w:kern w:val="0"/>
          <w:sz w:val="18"/>
          <w:szCs w:val="18"/>
        </w:rPr>
        <w:t>null);</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 xml:space="preserve">=&gt; </w:t>
      </w:r>
      <w:proofErr w:type="gramStart"/>
      <w:r w:rsidRPr="00E14618">
        <w:rPr>
          <w:rFonts w:ascii="Consolas" w:eastAsia="宋体" w:hAnsi="Consolas" w:cs="宋体"/>
          <w:color w:val="000000"/>
          <w:kern w:val="0"/>
          <w:sz w:val="18"/>
          <w:szCs w:val="18"/>
        </w:rPr>
        <w:t>false</w:t>
      </w:r>
      <w:proofErr w:type="gramEnd"/>
    </w:p>
    <w:p w:rsidR="00965333" w:rsidRDefault="00E14618" w:rsidP="00965333">
      <w:pPr>
        <w:pStyle w:val="3"/>
        <w:rPr>
          <w:rFonts w:hint="eastAsia"/>
          <w:kern w:val="0"/>
        </w:rPr>
      </w:pPr>
      <w:proofErr w:type="gramStart"/>
      <w:r w:rsidRPr="00E14618">
        <w:rPr>
          <w:kern w:val="0"/>
        </w:rPr>
        <w:t>isDate</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w:t>
      </w:r>
      <w:proofErr w:type="gramStart"/>
      <w:r w:rsidRPr="00E14618">
        <w:rPr>
          <w:rFonts w:ascii="Consolas" w:eastAsia="宋体" w:hAnsi="Consolas" w:cs="宋体"/>
          <w:color w:val="000000"/>
          <w:kern w:val="0"/>
          <w:sz w:val="18"/>
        </w:rPr>
        <w:t>isDate(</w:t>
      </w:r>
      <w:proofErr w:type="gramEnd"/>
      <w:r w:rsidRPr="00E14618">
        <w:rPr>
          <w:rFonts w:ascii="Consolas" w:eastAsia="宋体" w:hAnsi="Consolas" w:cs="宋体"/>
          <w:color w:val="000000"/>
          <w:kern w:val="0"/>
          <w:sz w:val="18"/>
        </w:rPr>
        <w:t>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t>Returns </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 if </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 is a Date.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isDate(</w:t>
      </w:r>
      <w:proofErr w:type="gramEnd"/>
      <w:r w:rsidRPr="00E14618">
        <w:rPr>
          <w:rFonts w:ascii="Consolas" w:eastAsia="宋体" w:hAnsi="Consolas" w:cs="宋体"/>
          <w:color w:val="000000"/>
          <w:kern w:val="0"/>
          <w:sz w:val="18"/>
          <w:szCs w:val="18"/>
        </w:rPr>
        <w:t>new Date());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E14618" w:rsidP="00965333">
      <w:pPr>
        <w:pStyle w:val="3"/>
        <w:rPr>
          <w:rFonts w:hint="eastAsia"/>
          <w:kern w:val="0"/>
        </w:rPr>
      </w:pPr>
      <w:proofErr w:type="gramStart"/>
      <w:r w:rsidRPr="00E14618">
        <w:rPr>
          <w:kern w:val="0"/>
        </w:rPr>
        <w:t>isRegExp</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_.isRegExp(object)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是一个正则表达式，返回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isRegExp(</w:t>
      </w:r>
      <w:proofErr w:type="gramEnd"/>
      <w:r w:rsidRPr="00E14618">
        <w:rPr>
          <w:rFonts w:ascii="Consolas" w:eastAsia="宋体" w:hAnsi="Consolas" w:cs="宋体"/>
          <w:color w:val="000000"/>
          <w:kern w:val="0"/>
          <w:sz w:val="18"/>
          <w:szCs w:val="18"/>
        </w:rPr>
        <w:t>/moe/);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E14618" w:rsidP="00965333">
      <w:pPr>
        <w:pStyle w:val="3"/>
        <w:rPr>
          <w:rFonts w:hint="eastAsia"/>
          <w:kern w:val="0"/>
        </w:rPr>
      </w:pPr>
      <w:proofErr w:type="gramStart"/>
      <w:r w:rsidRPr="00E14618">
        <w:rPr>
          <w:kern w:val="0"/>
        </w:rPr>
        <w:t>isError</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_.isError(object)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继承至</w:t>
      </w:r>
      <w:r w:rsidRPr="00E14618">
        <w:rPr>
          <w:rFonts w:ascii="Helvetica" w:eastAsia="宋体" w:hAnsi="Helvetica" w:cs="Helvetica"/>
          <w:color w:val="000000"/>
          <w:kern w:val="0"/>
          <w:szCs w:val="21"/>
        </w:rPr>
        <w:t xml:space="preserve"> Error </w:t>
      </w:r>
      <w:r w:rsidRPr="00E14618">
        <w:rPr>
          <w:rFonts w:ascii="Helvetica" w:eastAsia="宋体" w:hAnsi="Helvetica" w:cs="Helvetica"/>
          <w:color w:val="000000"/>
          <w:kern w:val="0"/>
          <w:szCs w:val="21"/>
        </w:rPr>
        <w:t>对象，那么返回</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try</w:t>
      </w:r>
      <w:proofErr w:type="gramEnd"/>
      <w:r w:rsidRPr="00E14618">
        <w:rPr>
          <w:rFonts w:ascii="Consolas" w:eastAsia="宋体" w:hAnsi="Consolas" w:cs="宋体"/>
          <w:color w:val="000000"/>
          <w:kern w:val="0"/>
          <w:sz w:val="18"/>
          <w:szCs w:val="18"/>
        </w:rPr>
        <w:t xml:space="preserv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throw</w:t>
      </w:r>
      <w:proofErr w:type="gramEnd"/>
      <w:r w:rsidRPr="00E14618">
        <w:rPr>
          <w:rFonts w:ascii="Consolas" w:eastAsia="宋体" w:hAnsi="Consolas" w:cs="宋体"/>
          <w:color w:val="000000"/>
          <w:kern w:val="0"/>
          <w:sz w:val="18"/>
          <w:szCs w:val="18"/>
        </w:rPr>
        <w:t xml:space="preserve"> new TypeError("Example");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catch (o_O)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_.</w:t>
      </w:r>
      <w:proofErr w:type="gramStart"/>
      <w:r w:rsidRPr="00E14618">
        <w:rPr>
          <w:rFonts w:ascii="Consolas" w:eastAsia="宋体" w:hAnsi="Consolas" w:cs="宋体"/>
          <w:color w:val="000000"/>
          <w:kern w:val="0"/>
          <w:sz w:val="18"/>
          <w:szCs w:val="18"/>
        </w:rPr>
        <w:t>isError(</w:t>
      </w:r>
      <w:proofErr w:type="gramEnd"/>
      <w:r w:rsidRPr="00E14618">
        <w:rPr>
          <w:rFonts w:ascii="Consolas" w:eastAsia="宋体" w:hAnsi="Consolas" w:cs="宋体"/>
          <w:color w:val="000000"/>
          <w:kern w:val="0"/>
          <w:sz w:val="18"/>
          <w:szCs w:val="18"/>
        </w:rPr>
        <w:t>o_O)</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E14618" w:rsidP="00965333">
      <w:pPr>
        <w:pStyle w:val="3"/>
        <w:rPr>
          <w:rFonts w:hint="eastAsia"/>
          <w:kern w:val="0"/>
        </w:rPr>
      </w:pPr>
      <w:proofErr w:type="gramStart"/>
      <w:r w:rsidRPr="00E14618">
        <w:rPr>
          <w:kern w:val="0"/>
        </w:rPr>
        <w:lastRenderedPageBreak/>
        <w:t>isNaN</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_.isNaN(object)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是</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NaN</w:t>
      </w:r>
      <w:r w:rsidRPr="00E14618">
        <w:rPr>
          <w:rFonts w:ascii="Helvetica" w:eastAsia="宋体" w:hAnsi="Helvetica" w:cs="Helvetica"/>
          <w:color w:val="000000"/>
          <w:kern w:val="0"/>
          <w:szCs w:val="21"/>
        </w:rPr>
        <w:t>，返回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注意：</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这和原生的</w:t>
      </w:r>
      <w:r w:rsidRPr="00E14618">
        <w:rPr>
          <w:rFonts w:ascii="Helvetica" w:eastAsia="宋体" w:hAnsi="Helvetica" w:cs="Helvetica"/>
          <w:b/>
          <w:bCs/>
          <w:color w:val="000000"/>
          <w:kern w:val="0"/>
          <w:szCs w:val="21"/>
        </w:rPr>
        <w:t>isNaN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函数不一样，如果变量是</w:t>
      </w:r>
      <w:r w:rsidRPr="00E14618">
        <w:rPr>
          <w:rFonts w:ascii="Helvetica" w:eastAsia="宋体" w:hAnsi="Helvetica" w:cs="Helvetica"/>
          <w:i/>
          <w:iCs/>
          <w:color w:val="000000"/>
          <w:kern w:val="0"/>
          <w:szCs w:val="21"/>
        </w:rPr>
        <w:t>undefined</w:t>
      </w:r>
      <w:r w:rsidRPr="00E14618">
        <w:rPr>
          <w:rFonts w:ascii="Helvetica" w:eastAsia="宋体" w:hAnsi="Helvetica" w:cs="Helvetica"/>
          <w:color w:val="000000"/>
          <w:kern w:val="0"/>
          <w:szCs w:val="21"/>
        </w:rPr>
        <w:t>，原生的</w:t>
      </w:r>
      <w:r w:rsidRPr="00E14618">
        <w:rPr>
          <w:rFonts w:ascii="Helvetica" w:eastAsia="宋体" w:hAnsi="Helvetica" w:cs="Helvetica"/>
          <w:b/>
          <w:bCs/>
          <w:color w:val="000000"/>
          <w:kern w:val="0"/>
          <w:szCs w:val="21"/>
        </w:rPr>
        <w:t>isNaN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函数也会返回</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isNaN(</w:t>
      </w:r>
      <w:proofErr w:type="gramEnd"/>
      <w:r w:rsidRPr="00E14618">
        <w:rPr>
          <w:rFonts w:ascii="Consolas" w:eastAsia="宋体" w:hAnsi="Consolas" w:cs="宋体"/>
          <w:color w:val="000000"/>
          <w:kern w:val="0"/>
          <w:sz w:val="18"/>
          <w:szCs w:val="18"/>
        </w:rPr>
        <w:t>NaN);</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isNaN(</w:t>
      </w:r>
      <w:proofErr w:type="gramEnd"/>
      <w:r w:rsidRPr="00E14618">
        <w:rPr>
          <w:rFonts w:ascii="Consolas" w:eastAsia="宋体" w:hAnsi="Consolas" w:cs="宋体"/>
          <w:color w:val="000000"/>
          <w:kern w:val="0"/>
          <w:sz w:val="18"/>
          <w:szCs w:val="18"/>
        </w:rPr>
        <w:t>undefined);</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isNaN(</w:t>
      </w:r>
      <w:proofErr w:type="gramEnd"/>
      <w:r w:rsidRPr="00E14618">
        <w:rPr>
          <w:rFonts w:ascii="Consolas" w:eastAsia="宋体" w:hAnsi="Consolas" w:cs="宋体"/>
          <w:color w:val="000000"/>
          <w:kern w:val="0"/>
          <w:sz w:val="18"/>
          <w:szCs w:val="18"/>
        </w:rPr>
        <w:t>undefined);</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false</w:t>
      </w:r>
      <w:proofErr w:type="gramEnd"/>
    </w:p>
    <w:p w:rsidR="00965333" w:rsidRDefault="00E14618" w:rsidP="00965333">
      <w:pPr>
        <w:pStyle w:val="3"/>
        <w:rPr>
          <w:rFonts w:hint="eastAsia"/>
          <w:kern w:val="0"/>
        </w:rPr>
      </w:pPr>
      <w:proofErr w:type="gramStart"/>
      <w:r w:rsidRPr="00E14618">
        <w:rPr>
          <w:kern w:val="0"/>
        </w:rPr>
        <w:t>isNull</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_.isNull(object)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的值是</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null</w:t>
      </w:r>
      <w:r w:rsidRPr="00E14618">
        <w:rPr>
          <w:rFonts w:ascii="Helvetica" w:eastAsia="宋体" w:hAnsi="Helvetica" w:cs="Helvetica"/>
          <w:color w:val="000000"/>
          <w:kern w:val="0"/>
          <w:szCs w:val="21"/>
        </w:rPr>
        <w:t>，返回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isNull(</w:t>
      </w:r>
      <w:proofErr w:type="gramEnd"/>
      <w:r w:rsidRPr="00E14618">
        <w:rPr>
          <w:rFonts w:ascii="Consolas" w:eastAsia="宋体" w:hAnsi="Consolas" w:cs="宋体"/>
          <w:color w:val="000000"/>
          <w:kern w:val="0"/>
          <w:sz w:val="18"/>
          <w:szCs w:val="18"/>
        </w:rPr>
        <w:t>null);</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isNull(</w:t>
      </w:r>
      <w:proofErr w:type="gramEnd"/>
      <w:r w:rsidRPr="00E14618">
        <w:rPr>
          <w:rFonts w:ascii="Consolas" w:eastAsia="宋体" w:hAnsi="Consolas" w:cs="宋体"/>
          <w:color w:val="000000"/>
          <w:kern w:val="0"/>
          <w:sz w:val="18"/>
          <w:szCs w:val="18"/>
        </w:rPr>
        <w:t>undefined);</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false</w:t>
      </w:r>
      <w:proofErr w:type="gramEnd"/>
    </w:p>
    <w:p w:rsidR="00965333" w:rsidRDefault="00E14618" w:rsidP="00965333">
      <w:pPr>
        <w:pStyle w:val="3"/>
        <w:rPr>
          <w:rFonts w:hint="eastAsia"/>
          <w:kern w:val="0"/>
        </w:rPr>
      </w:pPr>
      <w:proofErr w:type="gramStart"/>
      <w:r w:rsidRPr="00E14618">
        <w:rPr>
          <w:kern w:val="0"/>
        </w:rPr>
        <w:t>isUndefined</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_.isUndefined(value)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value</w:t>
      </w:r>
      <w:r w:rsidRPr="00E14618">
        <w:rPr>
          <w:rFonts w:ascii="Helvetica" w:eastAsia="宋体" w:hAnsi="Helvetica" w:cs="Helvetica"/>
          <w:color w:val="000000"/>
          <w:kern w:val="0"/>
          <w:szCs w:val="21"/>
        </w:rPr>
        <w:t>是</w:t>
      </w:r>
      <w:r w:rsidRPr="00E14618">
        <w:rPr>
          <w:rFonts w:ascii="Helvetica" w:eastAsia="宋体" w:hAnsi="Helvetica" w:cs="Helvetica"/>
          <w:i/>
          <w:iCs/>
          <w:color w:val="000000"/>
          <w:kern w:val="0"/>
          <w:szCs w:val="21"/>
        </w:rPr>
        <w:t>undefined</w:t>
      </w:r>
      <w:r w:rsidRPr="00E14618">
        <w:rPr>
          <w:rFonts w:ascii="Helvetica" w:eastAsia="宋体" w:hAnsi="Helvetica" w:cs="Helvetica"/>
          <w:color w:val="000000"/>
          <w:kern w:val="0"/>
          <w:szCs w:val="21"/>
        </w:rPr>
        <w:t>，返回</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_.</w:t>
      </w:r>
      <w:proofErr w:type="gramStart"/>
      <w:r w:rsidRPr="00E14618">
        <w:rPr>
          <w:rFonts w:ascii="Consolas" w:eastAsia="宋体" w:hAnsi="Consolas" w:cs="宋体"/>
          <w:color w:val="000000"/>
          <w:kern w:val="0"/>
          <w:sz w:val="18"/>
          <w:szCs w:val="18"/>
        </w:rPr>
        <w:t>isUndefined(</w:t>
      </w:r>
      <w:proofErr w:type="gramEnd"/>
      <w:r w:rsidRPr="00E14618">
        <w:rPr>
          <w:rFonts w:ascii="Consolas" w:eastAsia="宋体" w:hAnsi="Consolas" w:cs="宋体"/>
          <w:color w:val="000000"/>
          <w:kern w:val="0"/>
          <w:sz w:val="18"/>
          <w:szCs w:val="18"/>
        </w:rPr>
        <w:t>window.missingVariable);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E14618" w:rsidRPr="00E14618" w:rsidRDefault="00E14618" w:rsidP="00E14618">
      <w:pPr>
        <w:widowControl/>
        <w:spacing w:before="100" w:beforeAutospacing="1" w:after="100" w:afterAutospacing="1"/>
        <w:jc w:val="left"/>
        <w:outlineLvl w:val="1"/>
        <w:rPr>
          <w:rFonts w:ascii="Helvetica" w:eastAsia="宋体" w:hAnsi="Helvetica" w:cs="Helvetica"/>
          <w:b/>
          <w:bCs/>
          <w:color w:val="000000"/>
          <w:kern w:val="0"/>
          <w:sz w:val="30"/>
          <w:szCs w:val="30"/>
        </w:rPr>
      </w:pPr>
      <w:r w:rsidRPr="00E14618">
        <w:rPr>
          <w:rFonts w:ascii="Helvetica" w:eastAsia="宋体" w:hAnsi="Helvetica" w:cs="Helvetica"/>
          <w:b/>
          <w:bCs/>
          <w:color w:val="000000"/>
          <w:kern w:val="0"/>
          <w:sz w:val="30"/>
          <w:szCs w:val="30"/>
        </w:rPr>
        <w:t>实用功能</w:t>
      </w:r>
    </w:p>
    <w:p w:rsidR="00965333" w:rsidRDefault="00E14618" w:rsidP="00965333">
      <w:pPr>
        <w:pStyle w:val="3"/>
        <w:rPr>
          <w:rFonts w:hint="eastAsia"/>
          <w:kern w:val="0"/>
        </w:rPr>
      </w:pPr>
      <w:proofErr w:type="gramStart"/>
      <w:r w:rsidRPr="00E14618">
        <w:rPr>
          <w:kern w:val="0"/>
        </w:rPr>
        <w:t>noConflict</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_.noConflict()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放弃</w:t>
      </w:r>
      <w:r w:rsidRPr="00E14618">
        <w:rPr>
          <w:rFonts w:ascii="Helvetica" w:eastAsia="宋体" w:hAnsi="Helvetica" w:cs="Helvetica"/>
          <w:b/>
          <w:bCs/>
          <w:color w:val="000000"/>
          <w:kern w:val="0"/>
          <w:szCs w:val="21"/>
        </w:rPr>
        <w:t>Underscore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的控制变量</w:t>
      </w:r>
      <w:r w:rsidRPr="00E14618">
        <w:rPr>
          <w:rFonts w:ascii="Helvetica" w:eastAsia="宋体" w:hAnsi="Helvetica" w:cs="Helvetica"/>
          <w:color w:val="000000"/>
          <w:kern w:val="0"/>
          <w:szCs w:val="21"/>
        </w:rPr>
        <w:t>"_"</w:t>
      </w:r>
      <w:r w:rsidRPr="00E14618">
        <w:rPr>
          <w:rFonts w:ascii="Helvetica" w:eastAsia="宋体" w:hAnsi="Helvetica" w:cs="Helvetica"/>
          <w:color w:val="000000"/>
          <w:kern w:val="0"/>
          <w:szCs w:val="21"/>
        </w:rPr>
        <w:t>。返回</w:t>
      </w:r>
      <w:r w:rsidRPr="00E14618">
        <w:rPr>
          <w:rFonts w:ascii="Helvetica" w:eastAsia="宋体" w:hAnsi="Helvetica" w:cs="Helvetica"/>
          <w:b/>
          <w:bCs/>
          <w:color w:val="000000"/>
          <w:kern w:val="0"/>
          <w:szCs w:val="21"/>
        </w:rPr>
        <w:t>Underscore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对象的引用。</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underscore = _.noConflict();</w:t>
      </w:r>
    </w:p>
    <w:p w:rsidR="00965333" w:rsidRDefault="00E14618" w:rsidP="00965333">
      <w:pPr>
        <w:pStyle w:val="3"/>
        <w:rPr>
          <w:rFonts w:hint="eastAsia"/>
          <w:kern w:val="0"/>
        </w:rPr>
      </w:pPr>
      <w:proofErr w:type="gramStart"/>
      <w:r w:rsidRPr="00E14618">
        <w:rPr>
          <w:kern w:val="0"/>
        </w:rPr>
        <w:t>identity</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w:t>
      </w:r>
      <w:proofErr w:type="gramStart"/>
      <w:r w:rsidRPr="00E14618">
        <w:rPr>
          <w:rFonts w:ascii="Consolas" w:eastAsia="宋体" w:hAnsi="Consolas" w:cs="宋体"/>
          <w:color w:val="000000"/>
          <w:kern w:val="0"/>
          <w:sz w:val="18"/>
        </w:rPr>
        <w:t>identity(</w:t>
      </w:r>
      <w:proofErr w:type="gramEnd"/>
      <w:r w:rsidRPr="00E14618">
        <w:rPr>
          <w:rFonts w:ascii="Consolas" w:eastAsia="宋体" w:hAnsi="Consolas" w:cs="宋体"/>
          <w:color w:val="000000"/>
          <w:kern w:val="0"/>
          <w:sz w:val="18"/>
        </w:rPr>
        <w:t>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返回与传入参数相等的值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相当于数学里的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f(x) = x</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这个函数看似无用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但是在</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里被用作默认的迭代器</w:t>
      </w:r>
      <w:r w:rsidRPr="00E14618">
        <w:rPr>
          <w:rFonts w:ascii="Helvetica" w:eastAsia="宋体" w:hAnsi="Helvetica" w:cs="Helvetica"/>
          <w:color w:val="000000"/>
          <w:kern w:val="0"/>
          <w:szCs w:val="21"/>
        </w:rPr>
        <w:t>iterator.</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 = {name: 'moe'};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stooge</w:t>
      </w:r>
      <w:proofErr w:type="gramEnd"/>
      <w:r w:rsidRPr="00E14618">
        <w:rPr>
          <w:rFonts w:ascii="Consolas" w:eastAsia="宋体" w:hAnsi="Consolas" w:cs="宋体"/>
          <w:color w:val="000000"/>
          <w:kern w:val="0"/>
          <w:sz w:val="18"/>
          <w:szCs w:val="18"/>
        </w:rPr>
        <w:t xml:space="preserve"> === _.identity(stooge);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965333" w:rsidRDefault="00965333" w:rsidP="00E14618">
      <w:pPr>
        <w:widowControl/>
        <w:spacing w:before="300" w:after="300"/>
        <w:jc w:val="left"/>
        <w:rPr>
          <w:rStyle w:val="3Char"/>
          <w:rFonts w:hint="eastAsia"/>
        </w:rPr>
      </w:pPr>
      <w:r w:rsidRPr="00965333">
        <w:rPr>
          <w:rStyle w:val="3Char"/>
        </w:rPr>
        <w:t>C</w:t>
      </w:r>
      <w:r w:rsidR="00E14618" w:rsidRPr="00965333">
        <w:rPr>
          <w:rStyle w:val="3Char"/>
        </w:rPr>
        <w:t>onstant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_.constant(value)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创建一个函数，这个函数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返回相同的值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用来作为</w:t>
      </w:r>
      <w:r w:rsidRPr="00E14618">
        <w:rPr>
          <w:rFonts w:ascii="Consolas" w:eastAsia="宋体" w:hAnsi="Consolas" w:cs="宋体"/>
          <w:color w:val="000000"/>
          <w:kern w:val="0"/>
          <w:sz w:val="18"/>
        </w:rPr>
        <w:t>_.constant</w:t>
      </w:r>
      <w:r w:rsidRPr="00E14618">
        <w:rPr>
          <w:rFonts w:ascii="Helvetica" w:eastAsia="宋体" w:hAnsi="Helvetica" w:cs="Helvetica"/>
          <w:color w:val="000000"/>
          <w:kern w:val="0"/>
          <w:szCs w:val="21"/>
        </w:rPr>
        <w:t>的参数。</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 = {name: 'moe'};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stooge</w:t>
      </w:r>
      <w:proofErr w:type="gramEnd"/>
      <w:r w:rsidRPr="00E14618">
        <w:rPr>
          <w:rFonts w:ascii="Consolas" w:eastAsia="宋体" w:hAnsi="Consolas" w:cs="宋体"/>
          <w:color w:val="000000"/>
          <w:kern w:val="0"/>
          <w:sz w:val="18"/>
          <w:szCs w:val="18"/>
        </w:rPr>
        <w:t xml:space="preserve"> === _.constant(stooge)();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w:t>
      </w:r>
      <w:proofErr w:type="gramStart"/>
      <w:r w:rsidRPr="00E14618">
        <w:rPr>
          <w:rFonts w:ascii="Consolas" w:eastAsia="宋体" w:hAnsi="Consolas" w:cs="宋体"/>
          <w:color w:val="000000"/>
          <w:kern w:val="0"/>
          <w:sz w:val="18"/>
          <w:szCs w:val="18"/>
        </w:rPr>
        <w:t>true</w:t>
      </w:r>
      <w:proofErr w:type="gramEnd"/>
    </w:p>
    <w:p w:rsidR="00672772" w:rsidRDefault="00672772" w:rsidP="00965333">
      <w:pPr>
        <w:pStyle w:val="3"/>
        <w:rPr>
          <w:rFonts w:hint="eastAsia"/>
          <w:kern w:val="0"/>
        </w:rPr>
      </w:pPr>
      <w:r w:rsidRPr="00E14618">
        <w:rPr>
          <w:kern w:val="0"/>
        </w:rPr>
        <w:lastRenderedPageBreak/>
        <w:t>N</w:t>
      </w:r>
      <w:r w:rsidR="00E14618" w:rsidRPr="00E14618">
        <w:rPr>
          <w:kern w:val="0"/>
        </w:rPr>
        <w:t>oop</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_.noop()</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w:t>
      </w:r>
      <w:r w:rsidRPr="00E14618">
        <w:rPr>
          <w:rFonts w:ascii="Consolas" w:eastAsia="宋体" w:hAnsi="Consolas" w:cs="宋体"/>
          <w:color w:val="000000"/>
          <w:kern w:val="0"/>
          <w:sz w:val="18"/>
        </w:rPr>
        <w:t>undefined</w:t>
      </w:r>
      <w:r w:rsidRPr="00E14618">
        <w:rPr>
          <w:rFonts w:ascii="Helvetica" w:eastAsia="宋体" w:hAnsi="Helvetica" w:cs="Helvetica"/>
          <w:color w:val="000000"/>
          <w:kern w:val="0"/>
          <w:szCs w:val="21"/>
        </w:rPr>
        <w:t>，不论传递给它的是什么参数。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可以用作默认可选的回调参数。</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obj.initialize = _.noop;</w:t>
      </w:r>
    </w:p>
    <w:p w:rsidR="00672772" w:rsidRDefault="00E14618" w:rsidP="00965333">
      <w:pPr>
        <w:pStyle w:val="3"/>
        <w:rPr>
          <w:rFonts w:hint="eastAsia"/>
          <w:kern w:val="0"/>
        </w:rPr>
      </w:pPr>
      <w:proofErr w:type="gramStart"/>
      <w:r w:rsidRPr="00E14618">
        <w:rPr>
          <w:kern w:val="0"/>
        </w:rPr>
        <w:t>times</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_.times(n, iteratee,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调用给定的迭代函数</w:t>
      </w:r>
      <w:r w:rsidRPr="00E14618">
        <w:rPr>
          <w:rFonts w:ascii="Helvetica" w:eastAsia="宋体" w:hAnsi="Helvetica" w:cs="Helvetica"/>
          <w:b/>
          <w:bCs/>
          <w:color w:val="000000"/>
          <w:kern w:val="0"/>
          <w:szCs w:val="21"/>
        </w:rPr>
        <w:t>n</w:t>
      </w:r>
      <w:r w:rsidRPr="00E14618">
        <w:rPr>
          <w:rFonts w:ascii="Helvetica" w:eastAsia="宋体" w:hAnsi="Helvetica" w:cs="Helvetica"/>
          <w:color w:val="000000"/>
          <w:kern w:val="0"/>
          <w:szCs w:val="21"/>
        </w:rPr>
        <w:t>次</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每一次调用</w:t>
      </w:r>
      <w:r w:rsidRPr="00E14618">
        <w:rPr>
          <w:rFonts w:ascii="Helvetica" w:eastAsia="宋体" w:hAnsi="Helvetica" w:cs="Helvetica"/>
          <w:b/>
          <w:bCs/>
          <w:color w:val="000000"/>
          <w:kern w:val="0"/>
          <w:szCs w:val="21"/>
        </w:rPr>
        <w:t>iteratee</w:t>
      </w:r>
      <w:r w:rsidRPr="00E14618">
        <w:rPr>
          <w:rFonts w:ascii="Helvetica" w:eastAsia="宋体" w:hAnsi="Helvetica" w:cs="Helvetica"/>
          <w:color w:val="000000"/>
          <w:kern w:val="0"/>
          <w:szCs w:val="21"/>
        </w:rPr>
        <w:t>传递</w:t>
      </w:r>
      <w:r w:rsidRPr="00E14618">
        <w:rPr>
          <w:rFonts w:ascii="Consolas" w:eastAsia="宋体" w:hAnsi="Consolas" w:cs="宋体"/>
          <w:color w:val="000000"/>
          <w:kern w:val="0"/>
          <w:sz w:val="18"/>
        </w:rPr>
        <w:t>index</w:t>
      </w:r>
      <w:r w:rsidRPr="00E14618">
        <w:rPr>
          <w:rFonts w:ascii="Helvetica" w:eastAsia="宋体" w:hAnsi="Helvetica" w:cs="Helvetica"/>
          <w:color w:val="000000"/>
          <w:kern w:val="0"/>
          <w:szCs w:val="21"/>
        </w:rPr>
        <w:t>参数。生成一个返回值的数组。</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i/>
          <w:iCs/>
          <w:color w:val="000000"/>
          <w:kern w:val="0"/>
          <w:szCs w:val="21"/>
        </w:rPr>
        <w:t>注意</w:t>
      </w:r>
      <w:r w:rsidRPr="00E14618">
        <w:rPr>
          <w:rFonts w:ascii="Helvetica" w:eastAsia="宋体" w:hAnsi="Helvetica" w:cs="Helvetica"/>
          <w:i/>
          <w:iCs/>
          <w:color w:val="000000"/>
          <w:kern w:val="0"/>
          <w:szCs w:val="21"/>
        </w:rPr>
        <w:t xml:space="preserve">: </w:t>
      </w:r>
      <w:r w:rsidRPr="00E14618">
        <w:rPr>
          <w:rFonts w:ascii="Helvetica" w:eastAsia="宋体" w:hAnsi="Helvetica" w:cs="Helvetica"/>
          <w:i/>
          <w:iCs/>
          <w:color w:val="000000"/>
          <w:kern w:val="0"/>
          <w:szCs w:val="21"/>
        </w:rPr>
        <w:t>本例使用</w:t>
      </w:r>
      <w:r w:rsidRPr="00E14618">
        <w:rPr>
          <w:rFonts w:ascii="Helvetica" w:eastAsia="宋体" w:hAnsi="Helvetica" w:cs="Helvetica"/>
          <w:i/>
          <w:iCs/>
          <w:color w:val="000000"/>
          <w:kern w:val="0"/>
          <w:szCs w:val="21"/>
        </w:rPr>
        <w:t> </w:t>
      </w:r>
      <w:hyperlink r:id="rId49" w:anchor="chaining" w:history="1">
        <w:r w:rsidRPr="00E14618">
          <w:rPr>
            <w:rFonts w:ascii="Helvetica" w:eastAsia="宋体" w:hAnsi="Helvetica" w:cs="Helvetica"/>
            <w:i/>
            <w:iCs/>
            <w:color w:val="444444"/>
            <w:kern w:val="0"/>
            <w:u w:val="single"/>
          </w:rPr>
          <w:t>链式语法</w:t>
        </w:r>
      </w:hyperlink>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_(</w:t>
      </w:r>
      <w:proofErr w:type="gramEnd"/>
      <w:r w:rsidRPr="00E14618">
        <w:rPr>
          <w:rFonts w:ascii="Consolas" w:eastAsia="宋体" w:hAnsi="Consolas" w:cs="宋体"/>
          <w:color w:val="000000"/>
          <w:kern w:val="0"/>
          <w:sz w:val="18"/>
          <w:szCs w:val="18"/>
        </w:rPr>
        <w:t>3).times(function(n){ genie.grantWishNumber(n); });</w:t>
      </w:r>
    </w:p>
    <w:p w:rsidR="00965333" w:rsidRDefault="00965333" w:rsidP="00965333">
      <w:pPr>
        <w:pStyle w:val="3"/>
        <w:rPr>
          <w:rFonts w:hint="eastAsia"/>
          <w:kern w:val="0"/>
        </w:rPr>
      </w:pPr>
      <w:r w:rsidRPr="00E14618">
        <w:rPr>
          <w:kern w:val="0"/>
        </w:rPr>
        <w:t>R</w:t>
      </w:r>
      <w:r w:rsidR="00E14618" w:rsidRPr="00E14618">
        <w:rPr>
          <w:kern w:val="0"/>
        </w:rPr>
        <w:t>andom</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_.random(min, max)</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w:t>
      </w:r>
      <w:r w:rsidRPr="00E14618">
        <w:rPr>
          <w:rFonts w:ascii="Helvetica" w:eastAsia="宋体" w:hAnsi="Helvetica" w:cs="Helvetica"/>
          <w:b/>
          <w:bCs/>
          <w:color w:val="000000"/>
          <w:kern w:val="0"/>
          <w:szCs w:val="21"/>
        </w:rPr>
        <w:t>min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max</w:t>
      </w:r>
      <w:r w:rsidRPr="00E14618">
        <w:rPr>
          <w:rFonts w:ascii="Helvetica" w:eastAsia="宋体" w:hAnsi="Helvetica" w:cs="Helvetica"/>
          <w:color w:val="000000"/>
          <w:kern w:val="0"/>
          <w:szCs w:val="21"/>
        </w:rPr>
        <w:t>之间的随机整数。如果你只传递一个参数，那么将返回</w:t>
      </w:r>
      <w:r w:rsidRPr="00E14618">
        <w:rPr>
          <w:rFonts w:ascii="Consolas" w:eastAsia="宋体" w:hAnsi="Consolas" w:cs="宋体"/>
          <w:color w:val="000000"/>
          <w:kern w:val="0"/>
          <w:sz w:val="18"/>
        </w:rPr>
        <w:t>0</w:t>
      </w:r>
      <w:r w:rsidRPr="00E14618">
        <w:rPr>
          <w:rFonts w:ascii="Helvetica" w:eastAsia="宋体" w:hAnsi="Helvetica" w:cs="Helvetica"/>
          <w:color w:val="000000"/>
          <w:kern w:val="0"/>
          <w:szCs w:val="21"/>
        </w:rPr>
        <w:t>和这个参数之间的整数。</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random(</w:t>
      </w:r>
      <w:proofErr w:type="gramEnd"/>
      <w:r w:rsidRPr="00E14618">
        <w:rPr>
          <w:rFonts w:ascii="Consolas" w:eastAsia="宋体" w:hAnsi="Consolas" w:cs="宋体"/>
          <w:color w:val="000000"/>
          <w:kern w:val="0"/>
          <w:sz w:val="18"/>
          <w:szCs w:val="18"/>
        </w:rPr>
        <w:t>0, 100);</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42</w:t>
      </w:r>
    </w:p>
    <w:p w:rsidR="00965333" w:rsidRDefault="00965333" w:rsidP="00965333">
      <w:pPr>
        <w:pStyle w:val="3"/>
        <w:rPr>
          <w:rFonts w:hint="eastAsia"/>
          <w:kern w:val="0"/>
        </w:rPr>
      </w:pPr>
      <w:r w:rsidRPr="00E14618">
        <w:rPr>
          <w:kern w:val="0"/>
        </w:rPr>
        <w:t>M</w:t>
      </w:r>
      <w:r w:rsidR="00E14618" w:rsidRPr="00E14618">
        <w:rPr>
          <w:kern w:val="0"/>
        </w:rPr>
        <w:t>ixin</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_.mixin(object)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允许用您自己的实用程序函数扩展</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。传递一个</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{name: function}</w:t>
      </w:r>
      <w:r w:rsidRPr="00E14618">
        <w:rPr>
          <w:rFonts w:ascii="Helvetica" w:eastAsia="宋体" w:hAnsi="Helvetica" w:cs="Helvetica"/>
          <w:color w:val="000000"/>
          <w:kern w:val="0"/>
          <w:szCs w:val="21"/>
        </w:rPr>
        <w:t>定义的哈希添加到</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对象，以及面向对象封装。</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mixin({</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capitalize</w:t>
      </w:r>
      <w:proofErr w:type="gramEnd"/>
      <w:r w:rsidRPr="00E14618">
        <w:rPr>
          <w:rFonts w:ascii="Consolas" w:eastAsia="宋体" w:hAnsi="Consolas" w:cs="宋体"/>
          <w:color w:val="000000"/>
          <w:kern w:val="0"/>
          <w:sz w:val="18"/>
          <w:szCs w:val="18"/>
        </w:rPr>
        <w:t>: function(string)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return</w:t>
      </w:r>
      <w:proofErr w:type="gramEnd"/>
      <w:r w:rsidRPr="00E14618">
        <w:rPr>
          <w:rFonts w:ascii="Consolas" w:eastAsia="宋体" w:hAnsi="Consolas" w:cs="宋体"/>
          <w:color w:val="000000"/>
          <w:kern w:val="0"/>
          <w:sz w:val="18"/>
          <w:szCs w:val="18"/>
        </w:rPr>
        <w:t xml:space="preserve"> string.charAt(0).toUpperCase() + string.substring(1).toLowerCase();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_(</w:t>
      </w:r>
      <w:proofErr w:type="gramEnd"/>
      <w:r w:rsidRPr="00E14618">
        <w:rPr>
          <w:rFonts w:ascii="Consolas" w:eastAsia="宋体" w:hAnsi="Consolas" w:cs="宋体"/>
          <w:color w:val="000000"/>
          <w:kern w:val="0"/>
          <w:sz w:val="18"/>
          <w:szCs w:val="18"/>
        </w:rPr>
        <w:t>"fabio").capitalize();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"Fabio"</w:t>
      </w:r>
    </w:p>
    <w:p w:rsidR="00965333" w:rsidRDefault="00965333" w:rsidP="00965333">
      <w:pPr>
        <w:pStyle w:val="3"/>
        <w:rPr>
          <w:rFonts w:hint="eastAsia"/>
          <w:kern w:val="0"/>
        </w:rPr>
      </w:pPr>
      <w:r>
        <w:rPr>
          <w:kern w:val="0"/>
        </w:rPr>
        <w:t>Iterate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_.iteratee(value, [context])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一个重要的内部函数用来生成可应用到集合中每个元素的回调，</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返回想要的结果</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无论是等式，任意回调，属性匹配，或属性访问。</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通过</w:t>
      </w:r>
      <w:r w:rsidRPr="00E14618">
        <w:rPr>
          <w:rFonts w:ascii="Consolas" w:eastAsia="宋体" w:hAnsi="Consolas" w:cs="宋体"/>
          <w:color w:val="000000"/>
          <w:kern w:val="0"/>
          <w:sz w:val="18"/>
        </w:rPr>
        <w:t>_.iteratee</w:t>
      </w:r>
      <w:r w:rsidRPr="00E14618">
        <w:rPr>
          <w:rFonts w:ascii="Helvetica" w:eastAsia="宋体" w:hAnsi="Helvetica" w:cs="Helvetica"/>
          <w:color w:val="000000"/>
          <w:kern w:val="0"/>
          <w:szCs w:val="21"/>
        </w:rPr>
        <w:t>转换判断的</w:t>
      </w:r>
      <w:r w:rsidRPr="00E14618">
        <w:rPr>
          <w:rFonts w:ascii="Helvetica" w:eastAsia="宋体" w:hAnsi="Helvetica" w:cs="Helvetica"/>
          <w:color w:val="000000"/>
          <w:kern w:val="0"/>
          <w:szCs w:val="21"/>
        </w:rPr>
        <w:t xml:space="preserve">Underscore </w:t>
      </w:r>
      <w:r w:rsidRPr="00E14618">
        <w:rPr>
          <w:rFonts w:ascii="Helvetica" w:eastAsia="宋体" w:hAnsi="Helvetica" w:cs="Helvetica"/>
          <w:color w:val="000000"/>
          <w:kern w:val="0"/>
          <w:szCs w:val="21"/>
        </w:rPr>
        <w:t>方法的完整列表是</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map</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find</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filter</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reject</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every</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some</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max</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min</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sortBy</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groupBy</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indexBy</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countBy</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sortedIndex</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partition</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unique</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stooges = [{name: 'curly', age: 25}, {name: 'moe', age: 21}, {name: 'larry', age: 23}];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map(</w:t>
      </w:r>
      <w:proofErr w:type="gramEnd"/>
      <w:r w:rsidRPr="00E14618">
        <w:rPr>
          <w:rFonts w:ascii="Consolas" w:eastAsia="宋体" w:hAnsi="Consolas" w:cs="宋体"/>
          <w:color w:val="000000"/>
          <w:kern w:val="0"/>
          <w:sz w:val="18"/>
          <w:szCs w:val="18"/>
        </w:rPr>
        <w:t>stooges, _.iteratee('age'));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[25, 21, </w:t>
      </w:r>
      <w:proofErr w:type="gramStart"/>
      <w:r w:rsidRPr="00E14618">
        <w:rPr>
          <w:rFonts w:ascii="Consolas" w:eastAsia="宋体" w:hAnsi="Consolas" w:cs="宋体"/>
          <w:color w:val="000000"/>
          <w:kern w:val="0"/>
          <w:sz w:val="18"/>
          <w:szCs w:val="18"/>
        </w:rPr>
        <w:t>23</w:t>
      </w:r>
      <w:proofErr w:type="gramEnd"/>
      <w:r w:rsidRPr="00E14618">
        <w:rPr>
          <w:rFonts w:ascii="Consolas" w:eastAsia="宋体" w:hAnsi="Consolas" w:cs="宋体"/>
          <w:color w:val="000000"/>
          <w:kern w:val="0"/>
          <w:sz w:val="18"/>
          <w:szCs w:val="18"/>
        </w:rPr>
        <w:t>];</w:t>
      </w:r>
    </w:p>
    <w:p w:rsidR="00965333" w:rsidRDefault="00E14618" w:rsidP="00965333">
      <w:pPr>
        <w:pStyle w:val="3"/>
        <w:rPr>
          <w:rFonts w:hint="eastAsia"/>
          <w:kern w:val="0"/>
        </w:rPr>
      </w:pPr>
      <w:proofErr w:type="gramStart"/>
      <w:r w:rsidRPr="00E14618">
        <w:rPr>
          <w:kern w:val="0"/>
        </w:rPr>
        <w:t>uniqueId</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_.uniqueId([prefix])</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为需要的客户端模型或</w:t>
      </w:r>
      <w:r w:rsidRPr="00E14618">
        <w:rPr>
          <w:rFonts w:ascii="Helvetica" w:eastAsia="宋体" w:hAnsi="Helvetica" w:cs="Helvetica"/>
          <w:color w:val="000000"/>
          <w:kern w:val="0"/>
          <w:szCs w:val="21"/>
        </w:rPr>
        <w:t>DOM</w:t>
      </w:r>
      <w:r w:rsidRPr="00E14618">
        <w:rPr>
          <w:rFonts w:ascii="Helvetica" w:eastAsia="宋体" w:hAnsi="Helvetica" w:cs="Helvetica"/>
          <w:color w:val="000000"/>
          <w:kern w:val="0"/>
          <w:szCs w:val="21"/>
        </w:rPr>
        <w:t>元素生成一个全局唯一的</w:t>
      </w:r>
      <w:r w:rsidRPr="00E14618">
        <w:rPr>
          <w:rFonts w:ascii="Helvetica" w:eastAsia="宋体" w:hAnsi="Helvetica" w:cs="Helvetica"/>
          <w:color w:val="000000"/>
          <w:kern w:val="0"/>
          <w:szCs w:val="21"/>
        </w:rPr>
        <w:t>id</w:t>
      </w:r>
      <w:r w:rsidRPr="00E14618">
        <w:rPr>
          <w:rFonts w:ascii="Helvetica" w:eastAsia="宋体" w:hAnsi="Helvetica" w:cs="Helvetica"/>
          <w:color w:val="000000"/>
          <w:kern w:val="0"/>
          <w:szCs w:val="21"/>
        </w:rPr>
        <w:t>。如果</w:t>
      </w:r>
      <w:r w:rsidRPr="00E14618">
        <w:rPr>
          <w:rFonts w:ascii="Helvetica" w:eastAsia="宋体" w:hAnsi="Helvetica" w:cs="Helvetica"/>
          <w:b/>
          <w:bCs/>
          <w:color w:val="000000"/>
          <w:kern w:val="0"/>
          <w:szCs w:val="21"/>
        </w:rPr>
        <w:t>prefix</w:t>
      </w:r>
      <w:r w:rsidRPr="00E14618">
        <w:rPr>
          <w:rFonts w:ascii="Helvetica" w:eastAsia="宋体" w:hAnsi="Helvetica" w:cs="Helvetica"/>
          <w:color w:val="000000"/>
          <w:kern w:val="0"/>
          <w:szCs w:val="21"/>
        </w:rPr>
        <w:t>参数存在，</w:t>
      </w:r>
      <w:r w:rsidRPr="00E14618">
        <w:rPr>
          <w:rFonts w:ascii="Helvetica" w:eastAsia="宋体" w:hAnsi="Helvetica" w:cs="Helvetica"/>
          <w:color w:val="000000"/>
          <w:kern w:val="0"/>
          <w:szCs w:val="21"/>
        </w:rPr>
        <w:t xml:space="preserve"> id </w:t>
      </w:r>
      <w:r w:rsidRPr="00E14618">
        <w:rPr>
          <w:rFonts w:ascii="Helvetica" w:eastAsia="宋体" w:hAnsi="Helvetica" w:cs="Helvetica"/>
          <w:color w:val="000000"/>
          <w:kern w:val="0"/>
          <w:szCs w:val="21"/>
        </w:rPr>
        <w:t>将附加给它。</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uniqueId(</w:t>
      </w:r>
      <w:proofErr w:type="gramEnd"/>
      <w:r w:rsidRPr="00E14618">
        <w:rPr>
          <w:rFonts w:ascii="Consolas" w:eastAsia="宋体" w:hAnsi="Consolas" w:cs="宋体"/>
          <w:color w:val="000000"/>
          <w:kern w:val="0"/>
          <w:sz w:val="18"/>
          <w:szCs w:val="18"/>
        </w:rPr>
        <w:t>'contact_');</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'contact_104'</w:t>
      </w:r>
    </w:p>
    <w:p w:rsidR="00965333" w:rsidRDefault="00965333" w:rsidP="00965333">
      <w:pPr>
        <w:pStyle w:val="3"/>
        <w:rPr>
          <w:rFonts w:hint="eastAsia"/>
          <w:kern w:val="0"/>
        </w:rPr>
      </w:pPr>
      <w:r w:rsidRPr="00E14618">
        <w:rPr>
          <w:kern w:val="0"/>
        </w:rPr>
        <w:t>E</w:t>
      </w:r>
      <w:r w:rsidR="00E14618" w:rsidRPr="00E14618">
        <w:rPr>
          <w:kern w:val="0"/>
        </w:rPr>
        <w:t>scape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_.escape(string)</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转义</w:t>
      </w:r>
      <w:r w:rsidRPr="00E14618">
        <w:rPr>
          <w:rFonts w:ascii="Helvetica" w:eastAsia="宋体" w:hAnsi="Helvetica" w:cs="Helvetica"/>
          <w:color w:val="000000"/>
          <w:kern w:val="0"/>
          <w:szCs w:val="21"/>
        </w:rPr>
        <w:t>HTML</w:t>
      </w:r>
      <w:r w:rsidRPr="00E14618">
        <w:rPr>
          <w:rFonts w:ascii="Helvetica" w:eastAsia="宋体" w:hAnsi="Helvetica" w:cs="Helvetica"/>
          <w:color w:val="000000"/>
          <w:kern w:val="0"/>
          <w:szCs w:val="21"/>
        </w:rPr>
        <w:t>字符串，替换</w:t>
      </w:r>
      <w:r w:rsidRPr="00E14618">
        <w:rPr>
          <w:rFonts w:ascii="Consolas" w:eastAsia="宋体" w:hAnsi="Consolas" w:cs="宋体"/>
          <w:color w:val="000000"/>
          <w:kern w:val="0"/>
          <w:sz w:val="18"/>
        </w:rPr>
        <w:t>&amp;</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&lt;</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&gt;</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w:t>
      </w:r>
      <w:r w:rsidRPr="00E14618">
        <w:rPr>
          <w:rFonts w:ascii="Helvetica" w:eastAsia="宋体" w:hAnsi="Helvetica" w:cs="Helvetica"/>
          <w:color w:val="000000"/>
          <w:kern w:val="0"/>
          <w:szCs w:val="21"/>
        </w:rPr>
        <w:t>字符。</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escape(</w:t>
      </w:r>
      <w:proofErr w:type="gramEnd"/>
      <w:r w:rsidRPr="00E14618">
        <w:rPr>
          <w:rFonts w:ascii="Consolas" w:eastAsia="宋体" w:hAnsi="Consolas" w:cs="宋体"/>
          <w:color w:val="000000"/>
          <w:kern w:val="0"/>
          <w:sz w:val="18"/>
          <w:szCs w:val="18"/>
        </w:rPr>
        <w:t>'Curly, Larry &amp; 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=&gt; "Curly, Larry &amp;amp; Moe"</w:t>
      </w:r>
    </w:p>
    <w:p w:rsidR="00965333" w:rsidRDefault="00965333" w:rsidP="00965333">
      <w:pPr>
        <w:pStyle w:val="3"/>
        <w:rPr>
          <w:rFonts w:hint="eastAsia"/>
          <w:kern w:val="0"/>
        </w:rPr>
      </w:pPr>
      <w:r w:rsidRPr="00E14618">
        <w:rPr>
          <w:kern w:val="0"/>
        </w:rPr>
        <w:t>U</w:t>
      </w:r>
      <w:r w:rsidR="00E14618" w:rsidRPr="00E14618">
        <w:rPr>
          <w:kern w:val="0"/>
        </w:rPr>
        <w:t>nescape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_.unescape(string)</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和</w:t>
      </w:r>
      <w:hyperlink r:id="rId50" w:anchor="escape" w:history="1">
        <w:r w:rsidRPr="00E14618">
          <w:rPr>
            <w:rFonts w:ascii="Helvetica" w:eastAsia="宋体" w:hAnsi="Helvetica" w:cs="Helvetica"/>
            <w:b/>
            <w:bCs/>
            <w:color w:val="444444"/>
            <w:kern w:val="0"/>
            <w:u w:val="single"/>
          </w:rPr>
          <w:t>escape</w:t>
        </w:r>
      </w:hyperlink>
      <w:r w:rsidRPr="00E14618">
        <w:rPr>
          <w:rFonts w:ascii="Helvetica" w:eastAsia="宋体" w:hAnsi="Helvetica" w:cs="Helvetica"/>
          <w:color w:val="000000"/>
          <w:kern w:val="0"/>
          <w:szCs w:val="21"/>
        </w:rPr>
        <w:t>相反。转义</w:t>
      </w:r>
      <w:r w:rsidRPr="00E14618">
        <w:rPr>
          <w:rFonts w:ascii="Helvetica" w:eastAsia="宋体" w:hAnsi="Helvetica" w:cs="Helvetica"/>
          <w:color w:val="000000"/>
          <w:kern w:val="0"/>
          <w:szCs w:val="21"/>
        </w:rPr>
        <w:t>HTML</w:t>
      </w:r>
      <w:r w:rsidRPr="00E14618">
        <w:rPr>
          <w:rFonts w:ascii="Helvetica" w:eastAsia="宋体" w:hAnsi="Helvetica" w:cs="Helvetica"/>
          <w:color w:val="000000"/>
          <w:kern w:val="0"/>
          <w:szCs w:val="21"/>
        </w:rPr>
        <w:t>字符串，替换</w:t>
      </w:r>
      <w:r w:rsidRPr="00E14618">
        <w:rPr>
          <w:rFonts w:ascii="Consolas" w:eastAsia="宋体" w:hAnsi="Consolas" w:cs="宋体"/>
          <w:color w:val="000000"/>
          <w:kern w:val="0"/>
          <w:sz w:val="18"/>
        </w:rPr>
        <w:t>&amp;</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&amp;lt;</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&amp;gt;</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&amp;quot;</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&amp;#96;</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&amp;#x2F;</w:t>
      </w:r>
      <w:r w:rsidRPr="00E14618">
        <w:rPr>
          <w:rFonts w:ascii="Helvetica" w:eastAsia="宋体" w:hAnsi="Helvetica" w:cs="Helvetica"/>
          <w:color w:val="000000"/>
          <w:kern w:val="0"/>
          <w:szCs w:val="21"/>
        </w:rPr>
        <w:t>字符。</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unescape(</w:t>
      </w:r>
      <w:proofErr w:type="gramEnd"/>
      <w:r w:rsidRPr="00E14618">
        <w:rPr>
          <w:rFonts w:ascii="Consolas" w:eastAsia="宋体" w:hAnsi="Consolas" w:cs="宋体"/>
          <w:color w:val="000000"/>
          <w:kern w:val="0"/>
          <w:sz w:val="18"/>
          <w:szCs w:val="18"/>
        </w:rPr>
        <w:t>'Curly, Larry &amp;amp; 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"Curly, Larry &amp; Moe"</w:t>
      </w:r>
    </w:p>
    <w:p w:rsidR="00965333" w:rsidRDefault="00965333" w:rsidP="00965333">
      <w:pPr>
        <w:pStyle w:val="3"/>
        <w:rPr>
          <w:rFonts w:hint="eastAsia"/>
          <w:kern w:val="0"/>
        </w:rPr>
      </w:pPr>
      <w:r w:rsidRPr="00E14618">
        <w:rPr>
          <w:kern w:val="0"/>
        </w:rPr>
        <w:t>R</w:t>
      </w:r>
      <w:r w:rsidR="00E14618" w:rsidRPr="00E14618">
        <w:rPr>
          <w:kern w:val="0"/>
        </w:rPr>
        <w:t>esult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_.result(object, property, [defaultValue])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如果指定的</w:t>
      </w:r>
      <w:r w:rsidRPr="00E14618">
        <w:rPr>
          <w:rFonts w:ascii="Helvetica" w:eastAsia="宋体" w:hAnsi="Helvetica" w:cs="Helvetica"/>
          <w:b/>
          <w:bCs/>
          <w:color w:val="000000"/>
          <w:kern w:val="0"/>
          <w:szCs w:val="21"/>
        </w:rPr>
        <w:t>property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的值是一个函数，那么将在</w:t>
      </w:r>
      <w:r w:rsidRPr="00E14618">
        <w:rPr>
          <w:rFonts w:ascii="Helvetica" w:eastAsia="宋体" w:hAnsi="Helvetica" w:cs="Helvetica"/>
          <w:b/>
          <w:bCs/>
          <w:color w:val="000000"/>
          <w:kern w:val="0"/>
          <w:szCs w:val="21"/>
        </w:rPr>
        <w:t>object</w:t>
      </w:r>
      <w:r w:rsidRPr="00E14618">
        <w:rPr>
          <w:rFonts w:ascii="Helvetica" w:eastAsia="宋体" w:hAnsi="Helvetica" w:cs="Helvetica"/>
          <w:color w:val="000000"/>
          <w:kern w:val="0"/>
          <w:szCs w:val="21"/>
        </w:rPr>
        <w:t>上下文内调用它</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否则，返回它。如果提供默认值，并且属性不存在，那么默认值将被返回。如果设置</w:t>
      </w:r>
      <w:r w:rsidRPr="00E14618">
        <w:rPr>
          <w:rFonts w:ascii="Consolas" w:eastAsia="宋体" w:hAnsi="Consolas" w:cs="宋体"/>
          <w:color w:val="000000"/>
          <w:kern w:val="0"/>
          <w:sz w:val="18"/>
        </w:rPr>
        <w:t>defaultValue</w:t>
      </w:r>
      <w:r w:rsidRPr="00E14618">
        <w:rPr>
          <w:rFonts w:ascii="Helvetica" w:eastAsia="宋体" w:hAnsi="Helvetica" w:cs="Helvetica"/>
          <w:color w:val="000000"/>
          <w:kern w:val="0"/>
          <w:szCs w:val="21"/>
        </w:rPr>
        <w:t>是一个函数，它的结果将被返回。</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object = {cheese: 'crumpets', stuff: function(){ return 'nonsense';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result(</w:t>
      </w:r>
      <w:proofErr w:type="gramEnd"/>
      <w:r w:rsidRPr="00E14618">
        <w:rPr>
          <w:rFonts w:ascii="Consolas" w:eastAsia="宋体" w:hAnsi="Consolas" w:cs="宋体"/>
          <w:color w:val="000000"/>
          <w:kern w:val="0"/>
          <w:sz w:val="18"/>
          <w:szCs w:val="18"/>
        </w:rPr>
        <w:t>object, 'cheese');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"crumpets"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result(</w:t>
      </w:r>
      <w:proofErr w:type="gramEnd"/>
      <w:r w:rsidRPr="00E14618">
        <w:rPr>
          <w:rFonts w:ascii="Consolas" w:eastAsia="宋体" w:hAnsi="Consolas" w:cs="宋体"/>
          <w:color w:val="000000"/>
          <w:kern w:val="0"/>
          <w:sz w:val="18"/>
          <w:szCs w:val="18"/>
        </w:rPr>
        <w:t>object, 'stuff');</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"nonsense"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result(</w:t>
      </w:r>
      <w:proofErr w:type="gramEnd"/>
      <w:r w:rsidRPr="00E14618">
        <w:rPr>
          <w:rFonts w:ascii="Consolas" w:eastAsia="宋体" w:hAnsi="Consolas" w:cs="宋体"/>
          <w:color w:val="000000"/>
          <w:kern w:val="0"/>
          <w:sz w:val="18"/>
          <w:szCs w:val="18"/>
        </w:rPr>
        <w:t>object, 'meat', 'ham');</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"ham"</w:t>
      </w:r>
    </w:p>
    <w:p w:rsidR="00965333" w:rsidRDefault="00965333" w:rsidP="00965333">
      <w:pPr>
        <w:pStyle w:val="3"/>
        <w:rPr>
          <w:rFonts w:hint="eastAsia"/>
          <w:kern w:val="0"/>
        </w:rPr>
      </w:pPr>
      <w:r w:rsidRPr="00E14618">
        <w:rPr>
          <w:kern w:val="0"/>
        </w:rPr>
        <w:t>N</w:t>
      </w:r>
      <w:r w:rsidR="00E14618" w:rsidRPr="00E14618">
        <w:rPr>
          <w:kern w:val="0"/>
        </w:rPr>
        <w:t>ow</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_.now()</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一个优化的方式来获得一个当前时间的整数时间戳。可用于实现定时</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动画功能。</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_.</w:t>
      </w:r>
      <w:proofErr w:type="gramStart"/>
      <w:r w:rsidRPr="00E14618">
        <w:rPr>
          <w:rFonts w:ascii="Consolas" w:eastAsia="宋体" w:hAnsi="Consolas" w:cs="宋体"/>
          <w:color w:val="000000"/>
          <w:kern w:val="0"/>
          <w:sz w:val="18"/>
          <w:szCs w:val="18"/>
        </w:rPr>
        <w:t>now(</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1392066795351</w:t>
      </w:r>
    </w:p>
    <w:p w:rsidR="00965333" w:rsidRDefault="00965333" w:rsidP="00965333">
      <w:pPr>
        <w:pStyle w:val="3"/>
        <w:rPr>
          <w:rFonts w:hint="eastAsia"/>
          <w:kern w:val="0"/>
        </w:rPr>
      </w:pPr>
      <w:r w:rsidRPr="00E14618">
        <w:rPr>
          <w:kern w:val="0"/>
        </w:rPr>
        <w:t>T</w:t>
      </w:r>
      <w:r w:rsidR="00E14618" w:rsidRPr="00E14618">
        <w:rPr>
          <w:kern w:val="0"/>
        </w:rPr>
        <w:t>emplate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_.template(templateString, [settings])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将</w:t>
      </w:r>
      <w:r w:rsidRPr="00E14618">
        <w:rPr>
          <w:rFonts w:ascii="Helvetica" w:eastAsia="宋体" w:hAnsi="Helvetica" w:cs="Helvetica"/>
          <w:color w:val="000000"/>
          <w:kern w:val="0"/>
          <w:szCs w:val="21"/>
        </w:rPr>
        <w:t xml:space="preserve"> JavaScript </w:t>
      </w:r>
      <w:r w:rsidRPr="00E14618">
        <w:rPr>
          <w:rFonts w:ascii="Helvetica" w:eastAsia="宋体" w:hAnsi="Helvetica" w:cs="Helvetica"/>
          <w:color w:val="000000"/>
          <w:kern w:val="0"/>
          <w:szCs w:val="21"/>
        </w:rPr>
        <w:t>模板编译为可以用于页面呈现的函数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对于通过</w:t>
      </w:r>
      <w:r w:rsidRPr="00E14618">
        <w:rPr>
          <w:rFonts w:ascii="Helvetica" w:eastAsia="宋体" w:hAnsi="Helvetica" w:cs="Helvetica"/>
          <w:color w:val="000000"/>
          <w:kern w:val="0"/>
          <w:szCs w:val="21"/>
        </w:rPr>
        <w:t>JSON</w:t>
      </w:r>
      <w:r w:rsidRPr="00E14618">
        <w:rPr>
          <w:rFonts w:ascii="Helvetica" w:eastAsia="宋体" w:hAnsi="Helvetica" w:cs="Helvetica"/>
          <w:color w:val="000000"/>
          <w:kern w:val="0"/>
          <w:szCs w:val="21"/>
        </w:rPr>
        <w:t>数据源生成复杂的</w:t>
      </w:r>
      <w:r w:rsidRPr="00E14618">
        <w:rPr>
          <w:rFonts w:ascii="Helvetica" w:eastAsia="宋体" w:hAnsi="Helvetica" w:cs="Helvetica"/>
          <w:color w:val="000000"/>
          <w:kern w:val="0"/>
          <w:szCs w:val="21"/>
        </w:rPr>
        <w:t>HTML</w:t>
      </w:r>
      <w:r w:rsidRPr="00E14618">
        <w:rPr>
          <w:rFonts w:ascii="Helvetica" w:eastAsia="宋体" w:hAnsi="Helvetica" w:cs="Helvetica"/>
          <w:color w:val="000000"/>
          <w:kern w:val="0"/>
          <w:szCs w:val="21"/>
        </w:rPr>
        <w:t>并呈现出来的操作非常有用。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模板函数可以使用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&lt;%= … %&gt;</w:t>
      </w:r>
      <w:r w:rsidRPr="00E14618">
        <w:rPr>
          <w:rFonts w:ascii="Helvetica" w:eastAsia="宋体" w:hAnsi="Helvetica" w:cs="Helvetica"/>
          <w:color w:val="000000"/>
          <w:kern w:val="0"/>
          <w:szCs w:val="21"/>
        </w:rPr>
        <w:t>插入变量</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也可以用</w:t>
      </w:r>
      <w:r w:rsidRPr="00E14618">
        <w:rPr>
          <w:rFonts w:ascii="Consolas" w:eastAsia="宋体" w:hAnsi="Consolas" w:cs="宋体"/>
          <w:color w:val="000000"/>
          <w:kern w:val="0"/>
          <w:sz w:val="18"/>
        </w:rPr>
        <w:t>&lt;% … %&gt;</w:t>
      </w:r>
      <w:r w:rsidRPr="00E14618">
        <w:rPr>
          <w:rFonts w:ascii="Helvetica" w:eastAsia="宋体" w:hAnsi="Helvetica" w:cs="Helvetica"/>
          <w:color w:val="000000"/>
          <w:kern w:val="0"/>
          <w:szCs w:val="21"/>
        </w:rPr>
        <w:t>执行任意的</w:t>
      </w:r>
      <w:r w:rsidRPr="00E14618">
        <w:rPr>
          <w:rFonts w:ascii="Helvetica" w:eastAsia="宋体" w:hAnsi="Helvetica" w:cs="Helvetica"/>
          <w:color w:val="000000"/>
          <w:kern w:val="0"/>
          <w:szCs w:val="21"/>
        </w:rPr>
        <w:t xml:space="preserve"> JavaScript </w:t>
      </w:r>
      <w:r w:rsidRPr="00E14618">
        <w:rPr>
          <w:rFonts w:ascii="Helvetica" w:eastAsia="宋体" w:hAnsi="Helvetica" w:cs="Helvetica"/>
          <w:color w:val="000000"/>
          <w:kern w:val="0"/>
          <w:szCs w:val="21"/>
        </w:rPr>
        <w:t>代码。</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如果您希望插入一个值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并让其进行</w:t>
      </w:r>
      <w:r w:rsidRPr="00E14618">
        <w:rPr>
          <w:rFonts w:ascii="Helvetica" w:eastAsia="宋体" w:hAnsi="Helvetica" w:cs="Helvetica"/>
          <w:color w:val="000000"/>
          <w:kern w:val="0"/>
          <w:szCs w:val="21"/>
        </w:rPr>
        <w:t>HTML</w:t>
      </w:r>
      <w:r w:rsidRPr="00E14618">
        <w:rPr>
          <w:rFonts w:ascii="Helvetica" w:eastAsia="宋体" w:hAnsi="Helvetica" w:cs="Helvetica"/>
          <w:color w:val="000000"/>
          <w:kern w:val="0"/>
          <w:szCs w:val="21"/>
        </w:rPr>
        <w:t>转义</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请使用</w:t>
      </w:r>
      <w:r w:rsidRPr="00E14618">
        <w:rPr>
          <w:rFonts w:ascii="Consolas" w:eastAsia="宋体" w:hAnsi="Consolas" w:cs="宋体"/>
          <w:color w:val="000000"/>
          <w:kern w:val="0"/>
          <w:sz w:val="18"/>
        </w:rPr>
        <w:t>&lt;%- … %&gt;</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当你要给模板函数赋值的时候，可以传递一个含有与模板对应属性的</w:t>
      </w:r>
      <w:r w:rsidRPr="00E14618">
        <w:rPr>
          <w:rFonts w:ascii="Helvetica" w:eastAsia="宋体" w:hAnsi="Helvetica" w:cs="Helvetica"/>
          <w:b/>
          <w:bCs/>
          <w:color w:val="000000"/>
          <w:kern w:val="0"/>
          <w:szCs w:val="21"/>
        </w:rPr>
        <w:t>data</w:t>
      </w:r>
      <w:r w:rsidRPr="00E14618">
        <w:rPr>
          <w:rFonts w:ascii="Helvetica" w:eastAsia="宋体" w:hAnsi="Helvetica" w:cs="Helvetica"/>
          <w:color w:val="000000"/>
          <w:kern w:val="0"/>
          <w:szCs w:val="21"/>
        </w:rPr>
        <w:t>对象</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如果您要写一个一次性的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您可以传对象</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data</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作为第二个参数给模板</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template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来直接呈现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这样页面会立即呈现而不是返回一个模板函数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参数</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settings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是一个哈希表包含任何可以覆盖的设置</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w:t>
      </w:r>
      <w:proofErr w:type="gramStart"/>
      <w:r w:rsidRPr="00E14618">
        <w:rPr>
          <w:rFonts w:ascii="Consolas" w:eastAsia="宋体" w:hAnsi="Consolas" w:cs="宋体"/>
          <w:color w:val="000000"/>
          <w:kern w:val="0"/>
          <w:sz w:val="18"/>
        </w:rPr>
        <w:t>templateSettings</w:t>
      </w:r>
      <w:proofErr w:type="gramEnd"/>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compiled = _.template("hello: &lt;%= name %&gt;");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compiled(</w:t>
      </w:r>
      <w:proofErr w:type="gramEnd"/>
      <w:r w:rsidRPr="00E14618">
        <w:rPr>
          <w:rFonts w:ascii="Consolas" w:eastAsia="宋体" w:hAnsi="Consolas" w:cs="宋体"/>
          <w:color w:val="000000"/>
          <w:kern w:val="0"/>
          <w:sz w:val="18"/>
          <w:szCs w:val="18"/>
        </w:rPr>
        <w:t>{name: 'moe'});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"hello: moe"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template = _.template("&lt;b&gt;&lt;%- value %&gt;&lt;/b&gt;");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template(</w:t>
      </w:r>
      <w:proofErr w:type="gramEnd"/>
      <w:r w:rsidRPr="00E14618">
        <w:rPr>
          <w:rFonts w:ascii="Consolas" w:eastAsia="宋体" w:hAnsi="Consolas" w:cs="宋体"/>
          <w:color w:val="000000"/>
          <w:kern w:val="0"/>
          <w:sz w:val="18"/>
          <w:szCs w:val="18"/>
        </w:rPr>
        <w:t>{value: '&lt;script&gt;'});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"&lt;b&gt;&amp;lt</w:t>
      </w:r>
      <w:proofErr w:type="gramStart"/>
      <w:r w:rsidRPr="00E14618">
        <w:rPr>
          <w:rFonts w:ascii="Consolas" w:eastAsia="宋体" w:hAnsi="Consolas" w:cs="宋体"/>
          <w:color w:val="000000"/>
          <w:kern w:val="0"/>
          <w:sz w:val="18"/>
          <w:szCs w:val="18"/>
        </w:rPr>
        <w:t>;script</w:t>
      </w:r>
      <w:proofErr w:type="gramEnd"/>
      <w:r w:rsidRPr="00E14618">
        <w:rPr>
          <w:rFonts w:ascii="Consolas" w:eastAsia="宋体" w:hAnsi="Consolas" w:cs="宋体"/>
          <w:color w:val="000000"/>
          <w:kern w:val="0"/>
          <w:sz w:val="18"/>
          <w:szCs w:val="18"/>
        </w:rPr>
        <w:t>&amp;gt;&lt;/b&gt;"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您也可以在</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代码中使用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print</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有时候这会比使用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&lt;%= ... %&gt;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更方便</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compiled = _.template("&lt;% print('Hello ' + epithet); %&gt;");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compiled(</w:t>
      </w:r>
      <w:proofErr w:type="gramEnd"/>
      <w:r w:rsidRPr="00E14618">
        <w:rPr>
          <w:rFonts w:ascii="Consolas" w:eastAsia="宋体" w:hAnsi="Consolas" w:cs="宋体"/>
          <w:color w:val="000000"/>
          <w:kern w:val="0"/>
          <w:sz w:val="18"/>
          <w:szCs w:val="18"/>
        </w:rPr>
        <w:t>{epithet: "stooge"});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"Hello stooge"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lastRenderedPageBreak/>
        <w:t>如果</w:t>
      </w:r>
      <w:r w:rsidRPr="00E14618">
        <w:rPr>
          <w:rFonts w:ascii="Helvetica" w:eastAsia="宋体" w:hAnsi="Helvetica" w:cs="Helvetica"/>
          <w:color w:val="000000"/>
          <w:kern w:val="0"/>
          <w:szCs w:val="21"/>
        </w:rPr>
        <w:t>ERB</w:t>
      </w:r>
      <w:r w:rsidRPr="00E14618">
        <w:rPr>
          <w:rFonts w:ascii="Helvetica" w:eastAsia="宋体" w:hAnsi="Helvetica" w:cs="Helvetica"/>
          <w:color w:val="000000"/>
          <w:kern w:val="0"/>
          <w:szCs w:val="21"/>
        </w:rPr>
        <w:t>式的分隔符您不喜欢</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您可以改变</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的模板设置</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使用别的符号来嵌入代码</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定义一个</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interpolate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正则表达式来逐字匹配嵌入代码的语句</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如果想插入转义后的</w:t>
      </w:r>
      <w:r w:rsidRPr="00E14618">
        <w:rPr>
          <w:rFonts w:ascii="Helvetica" w:eastAsia="宋体" w:hAnsi="Helvetica" w:cs="Helvetica"/>
          <w:color w:val="000000"/>
          <w:kern w:val="0"/>
          <w:szCs w:val="21"/>
        </w:rPr>
        <w:t>HTML</w:t>
      </w:r>
      <w:r w:rsidRPr="00E14618">
        <w:rPr>
          <w:rFonts w:ascii="Helvetica" w:eastAsia="宋体" w:hAnsi="Helvetica" w:cs="Helvetica"/>
          <w:color w:val="000000"/>
          <w:kern w:val="0"/>
          <w:szCs w:val="21"/>
        </w:rPr>
        <w:t>代码则需要定义一个</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escape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正则表达式来匹配</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还有一个</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evaluate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正则表达式来匹配您想要直接一次性执行程序而不需要任何返回值的语句</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您可以定义或省略这三个的任意一个</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例如</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要执行</w:t>
      </w:r>
      <w:hyperlink r:id="rId51" w:anchor="readme" w:history="1">
        <w:r w:rsidRPr="00E14618">
          <w:rPr>
            <w:rFonts w:ascii="Helvetica" w:eastAsia="宋体" w:hAnsi="Helvetica" w:cs="Helvetica"/>
            <w:color w:val="444444"/>
            <w:kern w:val="0"/>
            <w:u w:val="single"/>
          </w:rPr>
          <w:t>Mustache.js</w:t>
        </w:r>
      </w:hyperlink>
      <w:r w:rsidRPr="00E14618">
        <w:rPr>
          <w:rFonts w:ascii="Helvetica" w:eastAsia="宋体" w:hAnsi="Helvetica" w:cs="Helvetica"/>
          <w:color w:val="000000"/>
          <w:kern w:val="0"/>
          <w:szCs w:val="21"/>
        </w:rPr>
        <w:t>类型的模板</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_.templateSettings =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interpolate</w:t>
      </w:r>
      <w:proofErr w:type="gramEnd"/>
      <w:r w:rsidRPr="00E14618">
        <w:rPr>
          <w:rFonts w:ascii="Consolas" w:eastAsia="宋体" w:hAnsi="Consolas" w:cs="宋体"/>
          <w:color w:val="000000"/>
          <w:kern w:val="0"/>
          <w:sz w:val="18"/>
          <w:szCs w:val="18"/>
        </w:rPr>
        <w:t>: /\{\{(.+?)\}\}/g</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template = _.template("Hello {{ name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template(</w:t>
      </w:r>
      <w:proofErr w:type="gramEnd"/>
      <w:r w:rsidRPr="00E14618">
        <w:rPr>
          <w:rFonts w:ascii="Consolas" w:eastAsia="宋体" w:hAnsi="Consolas" w:cs="宋体"/>
          <w:color w:val="000000"/>
          <w:kern w:val="0"/>
          <w:sz w:val="18"/>
          <w:szCs w:val="18"/>
        </w:rPr>
        <w:t>{name: "Mustache"});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=&gt; "Hello Mustache!"</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默认的</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template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通过</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with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语句来取得</w:t>
      </w:r>
      <w:r w:rsidRPr="00E14618">
        <w:rPr>
          <w:rFonts w:ascii="Helvetica" w:eastAsia="宋体" w:hAnsi="Helvetica" w:cs="Helvetica"/>
          <w:color w:val="000000"/>
          <w:kern w:val="0"/>
          <w:szCs w:val="21"/>
        </w:rPr>
        <w:t xml:space="preserve"> data </w:t>
      </w:r>
      <w:r w:rsidRPr="00E14618">
        <w:rPr>
          <w:rFonts w:ascii="Helvetica" w:eastAsia="宋体" w:hAnsi="Helvetica" w:cs="Helvetica"/>
          <w:color w:val="000000"/>
          <w:kern w:val="0"/>
          <w:szCs w:val="21"/>
        </w:rPr>
        <w:t>所有的值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当然</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您也可以在</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variable</w:t>
      </w:r>
      <w:r w:rsidRPr="00E14618">
        <w:rPr>
          <w:rFonts w:ascii="Helvetica" w:eastAsia="宋体" w:hAnsi="Helvetica" w:cs="Helvetica"/>
          <w:color w:val="000000"/>
          <w:kern w:val="0"/>
          <w:szCs w:val="21"/>
        </w:rPr>
        <w:t> </w:t>
      </w:r>
      <w:proofErr w:type="gramStart"/>
      <w:r w:rsidRPr="00E14618">
        <w:rPr>
          <w:rFonts w:ascii="Helvetica" w:eastAsia="宋体" w:hAnsi="Helvetica" w:cs="Helvetica"/>
          <w:color w:val="000000"/>
          <w:kern w:val="0"/>
          <w:szCs w:val="21"/>
        </w:rPr>
        <w:t>设置里</w:t>
      </w:r>
      <w:proofErr w:type="gramEnd"/>
      <w:r w:rsidRPr="00E14618">
        <w:rPr>
          <w:rFonts w:ascii="Helvetica" w:eastAsia="宋体" w:hAnsi="Helvetica" w:cs="Helvetica"/>
          <w:color w:val="000000"/>
          <w:kern w:val="0"/>
          <w:szCs w:val="21"/>
        </w:rPr>
        <w:t>指定一个变量名</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这样能显著提升模板的渲染速度</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template(</w:t>
      </w:r>
      <w:proofErr w:type="gramEnd"/>
      <w:r w:rsidRPr="00E14618">
        <w:rPr>
          <w:rFonts w:ascii="Consolas" w:eastAsia="宋体" w:hAnsi="Consolas" w:cs="宋体"/>
          <w:color w:val="000000"/>
          <w:kern w:val="0"/>
          <w:sz w:val="18"/>
          <w:szCs w:val="18"/>
        </w:rPr>
        <w:t>"Using 'with': &lt;%= data.answer %&gt;", {variable: 'data'})({answer: 'no'});</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"Using 'with': no"</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预编译模板对调试不可重现的错误很有帮助</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这是因为预编译的模板可以提供错误的代码行号和堆栈跟踪</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有些模板在客户端</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浏览器</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上是不能通过编译的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在编译好的模板函数上</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有</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source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属性可以提供简单的预编译功能</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&lt;</w:t>
      </w:r>
      <w:proofErr w:type="gramStart"/>
      <w:r w:rsidRPr="00E14618">
        <w:rPr>
          <w:rFonts w:ascii="Consolas" w:eastAsia="宋体" w:hAnsi="Consolas" w:cs="宋体"/>
          <w:color w:val="000000"/>
          <w:kern w:val="0"/>
          <w:sz w:val="18"/>
          <w:szCs w:val="18"/>
        </w:rPr>
        <w:t>script</w:t>
      </w:r>
      <w:proofErr w:type="gramEnd"/>
      <w:r w:rsidRPr="00E14618">
        <w:rPr>
          <w:rFonts w:ascii="Consolas" w:eastAsia="宋体" w:hAnsi="Consolas" w:cs="宋体"/>
          <w:color w:val="000000"/>
          <w:kern w:val="0"/>
          <w:sz w:val="18"/>
          <w:szCs w:val="18"/>
        </w:rPr>
        <w:t>&gt;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JST.project = &lt;%= _.</w:t>
      </w:r>
      <w:proofErr w:type="gramStart"/>
      <w:r w:rsidRPr="00E14618">
        <w:rPr>
          <w:rFonts w:ascii="Consolas" w:eastAsia="宋体" w:hAnsi="Consolas" w:cs="宋体"/>
          <w:color w:val="000000"/>
          <w:kern w:val="0"/>
          <w:sz w:val="18"/>
          <w:szCs w:val="18"/>
        </w:rPr>
        <w:t>template(</w:t>
      </w:r>
      <w:proofErr w:type="gramEnd"/>
      <w:r w:rsidRPr="00E14618">
        <w:rPr>
          <w:rFonts w:ascii="Consolas" w:eastAsia="宋体" w:hAnsi="Consolas" w:cs="宋体"/>
          <w:color w:val="000000"/>
          <w:kern w:val="0"/>
          <w:sz w:val="18"/>
          <w:szCs w:val="18"/>
        </w:rPr>
        <w:t>jstText).source %&gt;;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&lt;/script&gt;</w:t>
      </w:r>
    </w:p>
    <w:p w:rsidR="00E14618" w:rsidRPr="00E14618" w:rsidRDefault="00E14618" w:rsidP="00E14618">
      <w:pPr>
        <w:widowControl/>
        <w:spacing w:before="100" w:beforeAutospacing="1" w:after="100" w:afterAutospacing="1"/>
        <w:jc w:val="left"/>
        <w:outlineLvl w:val="1"/>
        <w:rPr>
          <w:rFonts w:ascii="Helvetica" w:eastAsia="宋体" w:hAnsi="Helvetica" w:cs="Helvetica"/>
          <w:b/>
          <w:bCs/>
          <w:color w:val="000000"/>
          <w:kern w:val="0"/>
          <w:sz w:val="30"/>
          <w:szCs w:val="30"/>
        </w:rPr>
      </w:pPr>
      <w:r w:rsidRPr="00E14618">
        <w:rPr>
          <w:rFonts w:ascii="Helvetica" w:eastAsia="宋体" w:hAnsi="Helvetica" w:cs="Helvetica"/>
          <w:b/>
          <w:bCs/>
          <w:color w:val="000000"/>
          <w:kern w:val="0"/>
          <w:sz w:val="30"/>
          <w:szCs w:val="30"/>
        </w:rPr>
        <w:t>链式语法</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lastRenderedPageBreak/>
        <w:t>您可以在面向对象或者函数的风格下使用</w:t>
      </w:r>
      <w:r w:rsidRPr="00E14618">
        <w:rPr>
          <w:rFonts w:ascii="Helvetica" w:eastAsia="宋体" w:hAnsi="Helvetica" w:cs="Helvetica"/>
          <w:color w:val="000000"/>
          <w:kern w:val="0"/>
          <w:szCs w:val="21"/>
        </w:rPr>
        <w:t xml:space="preserve">Underscore, </w:t>
      </w:r>
      <w:r w:rsidRPr="00E14618">
        <w:rPr>
          <w:rFonts w:ascii="Helvetica" w:eastAsia="宋体" w:hAnsi="Helvetica" w:cs="Helvetica"/>
          <w:color w:val="000000"/>
          <w:kern w:val="0"/>
          <w:szCs w:val="21"/>
        </w:rPr>
        <w:t>这取决于您的个人偏好</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以下两行代码都可以</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把一个数组里的所有数字乘以</w:t>
      </w:r>
      <w:r w:rsidRPr="00E14618">
        <w:rPr>
          <w:rFonts w:ascii="Helvetica" w:eastAsia="宋体" w:hAnsi="Helvetica" w:cs="Helvetica"/>
          <w:color w:val="000000"/>
          <w:kern w:val="0"/>
          <w:szCs w:val="21"/>
        </w:rPr>
        <w:t>2.</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map(</w:t>
      </w:r>
      <w:proofErr w:type="gramEnd"/>
      <w:r w:rsidRPr="00E14618">
        <w:rPr>
          <w:rFonts w:ascii="Consolas" w:eastAsia="宋体" w:hAnsi="Consolas" w:cs="宋体"/>
          <w:color w:val="000000"/>
          <w:kern w:val="0"/>
          <w:sz w:val="18"/>
          <w:szCs w:val="18"/>
        </w:rPr>
        <w:t>[1, 2, 3], function(n){ return n * 2;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_(</w:t>
      </w:r>
      <w:proofErr w:type="gramEnd"/>
      <w:r w:rsidRPr="00E14618">
        <w:rPr>
          <w:rFonts w:ascii="Consolas" w:eastAsia="宋体" w:hAnsi="Consolas" w:cs="宋体"/>
          <w:color w:val="000000"/>
          <w:kern w:val="0"/>
          <w:sz w:val="18"/>
          <w:szCs w:val="18"/>
        </w:rPr>
        <w:t>[1, 2, 3]).map(function(n){ return n * 2; });</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对一个对象使用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chain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方法</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会把这个对象封装并</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让以后每次方法的调用结束后都返回这个封装的对象</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当您完成了计算</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可以使用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函数来取得最终的值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以下是一个同时使用了</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map/flatten/reduce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的链式语法例子</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目的是计算一首歌的歌词里每一个单词出现的次数</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lyrics =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line</w:t>
      </w:r>
      <w:proofErr w:type="gramEnd"/>
      <w:r w:rsidRPr="00E14618">
        <w:rPr>
          <w:rFonts w:ascii="Consolas" w:eastAsia="宋体" w:hAnsi="Consolas" w:cs="宋体"/>
          <w:color w:val="000000"/>
          <w:kern w:val="0"/>
          <w:sz w:val="18"/>
          <w:szCs w:val="18"/>
        </w:rPr>
        <w:t>: 1, words: "I'm a lumberjack and I'm okay"},</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line</w:t>
      </w:r>
      <w:proofErr w:type="gramEnd"/>
      <w:r w:rsidRPr="00E14618">
        <w:rPr>
          <w:rFonts w:ascii="Consolas" w:eastAsia="宋体" w:hAnsi="Consolas" w:cs="宋体"/>
          <w:color w:val="000000"/>
          <w:kern w:val="0"/>
          <w:sz w:val="18"/>
          <w:szCs w:val="18"/>
        </w:rPr>
        <w:t>: 2, words: "I sleep all night and I work all day"},</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line</w:t>
      </w:r>
      <w:proofErr w:type="gramEnd"/>
      <w:r w:rsidRPr="00E14618">
        <w:rPr>
          <w:rFonts w:ascii="Consolas" w:eastAsia="宋体" w:hAnsi="Consolas" w:cs="宋体"/>
          <w:color w:val="000000"/>
          <w:kern w:val="0"/>
          <w:sz w:val="18"/>
          <w:szCs w:val="18"/>
        </w:rPr>
        <w:t>: 3, words: "He's a lumberjack and he's okay"},</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line</w:t>
      </w:r>
      <w:proofErr w:type="gramEnd"/>
      <w:r w:rsidRPr="00E14618">
        <w:rPr>
          <w:rFonts w:ascii="Consolas" w:eastAsia="宋体" w:hAnsi="Consolas" w:cs="宋体"/>
          <w:color w:val="000000"/>
          <w:kern w:val="0"/>
          <w:sz w:val="18"/>
          <w:szCs w:val="18"/>
        </w:rPr>
        <w:t>: 4, words: "He sleeps all night and he works all day"}</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_.</w:t>
      </w:r>
      <w:proofErr w:type="gramStart"/>
      <w:r w:rsidRPr="00E14618">
        <w:rPr>
          <w:rFonts w:ascii="Consolas" w:eastAsia="宋体" w:hAnsi="Consolas" w:cs="宋体"/>
          <w:color w:val="000000"/>
          <w:kern w:val="0"/>
          <w:sz w:val="18"/>
          <w:szCs w:val="18"/>
        </w:rPr>
        <w:t>chain(</w:t>
      </w:r>
      <w:proofErr w:type="gramEnd"/>
      <w:r w:rsidRPr="00E14618">
        <w:rPr>
          <w:rFonts w:ascii="Consolas" w:eastAsia="宋体" w:hAnsi="Consolas" w:cs="宋体"/>
          <w:color w:val="000000"/>
          <w:kern w:val="0"/>
          <w:sz w:val="18"/>
          <w:szCs w:val="18"/>
        </w:rPr>
        <w:t>lyrics)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map(</w:t>
      </w:r>
      <w:proofErr w:type="gramEnd"/>
      <w:r w:rsidRPr="00E14618">
        <w:rPr>
          <w:rFonts w:ascii="Consolas" w:eastAsia="宋体" w:hAnsi="Consolas" w:cs="宋体"/>
          <w:color w:val="000000"/>
          <w:kern w:val="0"/>
          <w:sz w:val="18"/>
          <w:szCs w:val="18"/>
        </w:rPr>
        <w:t>function(line) { return line.words.split(' ');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flatten()</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reduce(</w:t>
      </w:r>
      <w:proofErr w:type="gramEnd"/>
      <w:r w:rsidRPr="00E14618">
        <w:rPr>
          <w:rFonts w:ascii="Consolas" w:eastAsia="宋体" w:hAnsi="Consolas" w:cs="宋体"/>
          <w:color w:val="000000"/>
          <w:kern w:val="0"/>
          <w:sz w:val="18"/>
          <w:szCs w:val="18"/>
        </w:rPr>
        <w:t>function(counts, word)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counts[</w:t>
      </w:r>
      <w:proofErr w:type="gramEnd"/>
      <w:r w:rsidRPr="00E14618">
        <w:rPr>
          <w:rFonts w:ascii="Consolas" w:eastAsia="宋体" w:hAnsi="Consolas" w:cs="宋体"/>
          <w:color w:val="000000"/>
          <w:kern w:val="0"/>
          <w:sz w:val="18"/>
          <w:szCs w:val="18"/>
        </w:rPr>
        <w:t>word] = (counts[word] || 0) + 1;</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return</w:t>
      </w:r>
      <w:proofErr w:type="gramEnd"/>
      <w:r w:rsidRPr="00E14618">
        <w:rPr>
          <w:rFonts w:ascii="Consolas" w:eastAsia="宋体" w:hAnsi="Consolas" w:cs="宋体"/>
          <w:color w:val="000000"/>
          <w:kern w:val="0"/>
          <w:sz w:val="18"/>
          <w:szCs w:val="18"/>
        </w:rPr>
        <w:t xml:space="preserve"> counts;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 xml:space="preserve">  },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value(</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=&gt; {lumberjack: 2, all: 4, night: 2 </w:t>
      </w:r>
      <w:proofErr w:type="gramStart"/>
      <w:r w:rsidRPr="00E14618">
        <w:rPr>
          <w:rFonts w:ascii="Consolas" w:eastAsia="宋体" w:hAnsi="Consolas" w:cs="宋体"/>
          <w:color w:val="000000"/>
          <w:kern w:val="0"/>
          <w:sz w:val="18"/>
          <w:szCs w:val="18"/>
        </w:rPr>
        <w:t>... }</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 xml:space="preserve">In addition, the </w:t>
      </w:r>
      <w:r w:rsidRPr="00E14618">
        <w:rPr>
          <w:rFonts w:ascii="Helvetica" w:eastAsia="宋体" w:hAnsi="Helvetica" w:cs="Helvetica"/>
          <w:color w:val="000000"/>
          <w:kern w:val="0"/>
          <w:szCs w:val="21"/>
        </w:rPr>
        <w:t>此外</w:t>
      </w:r>
      <w:r w:rsidRPr="00E14618">
        <w:rPr>
          <w:rFonts w:ascii="Helvetica" w:eastAsia="宋体" w:hAnsi="Helvetica" w:cs="Helvetica"/>
          <w:color w:val="000000"/>
          <w:kern w:val="0"/>
          <w:szCs w:val="21"/>
        </w:rPr>
        <w:t>, </w:t>
      </w:r>
      <w:hyperlink r:id="rId52" w:history="1">
        <w:r w:rsidRPr="00E14618">
          <w:rPr>
            <w:rFonts w:ascii="Helvetica" w:eastAsia="宋体" w:hAnsi="Helvetica" w:cs="Helvetica"/>
            <w:color w:val="444444"/>
            <w:kern w:val="0"/>
            <w:u w:val="single"/>
          </w:rPr>
          <w:t>数组原型方法</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也通过代理加入到了链式封装的</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对象</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所以您可以</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在链式语法中直接使用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reverse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或</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push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方法</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然后再接着其他的语句</w:t>
      </w:r>
      <w:r w:rsidRPr="00E14618">
        <w:rPr>
          <w:rFonts w:ascii="Helvetica" w:eastAsia="宋体" w:hAnsi="Helvetica" w:cs="Helvetica"/>
          <w:color w:val="000000"/>
          <w:kern w:val="0"/>
          <w:szCs w:val="21"/>
        </w:rPr>
        <w:t>.</w:t>
      </w:r>
    </w:p>
    <w:p w:rsidR="00965333" w:rsidRDefault="00965333" w:rsidP="00965333">
      <w:pPr>
        <w:pStyle w:val="3"/>
        <w:rPr>
          <w:rFonts w:hint="eastAsia"/>
          <w:kern w:val="0"/>
        </w:rPr>
      </w:pPr>
      <w:r w:rsidRPr="00E14618">
        <w:rPr>
          <w:kern w:val="0"/>
        </w:rPr>
        <w:t>C</w:t>
      </w:r>
      <w:r w:rsidR="00E14618" w:rsidRPr="00E14618">
        <w:rPr>
          <w:kern w:val="0"/>
        </w:rPr>
        <w:t>hain</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_.chain(obj)</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返回一个封装的对象</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在封装的对象上调用方法会返回封装的对象本身</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直道</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方法调用为止</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stooges = [{name: 'curly', age: 25}, {name: 'moe', age: 21}, {name: 'larry', age: 23}];</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var</w:t>
      </w:r>
      <w:proofErr w:type="gramEnd"/>
      <w:r w:rsidRPr="00E14618">
        <w:rPr>
          <w:rFonts w:ascii="Consolas" w:eastAsia="宋体" w:hAnsi="Consolas" w:cs="宋体"/>
          <w:color w:val="000000"/>
          <w:kern w:val="0"/>
          <w:sz w:val="18"/>
          <w:szCs w:val="18"/>
        </w:rPr>
        <w:t xml:space="preserve"> youngest = _.chain(stooges)</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sortBy(</w:t>
      </w:r>
      <w:proofErr w:type="gramEnd"/>
      <w:r w:rsidRPr="00E14618">
        <w:rPr>
          <w:rFonts w:ascii="Consolas" w:eastAsia="宋体" w:hAnsi="Consolas" w:cs="宋体"/>
          <w:color w:val="000000"/>
          <w:kern w:val="0"/>
          <w:sz w:val="18"/>
          <w:szCs w:val="18"/>
        </w:rPr>
        <w:t>function(stooge){ return stooge.age;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map(</w:t>
      </w:r>
      <w:proofErr w:type="gramEnd"/>
      <w:r w:rsidRPr="00E14618">
        <w:rPr>
          <w:rFonts w:ascii="Consolas" w:eastAsia="宋体" w:hAnsi="Consolas" w:cs="宋体"/>
          <w:color w:val="000000"/>
          <w:kern w:val="0"/>
          <w:sz w:val="18"/>
          <w:szCs w:val="18"/>
        </w:rPr>
        <w:t>function(stooge){ return stooge.name + ' is ' + stooge.age; })</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first()</w:t>
      </w:r>
      <w:proofErr w:type="gramEnd"/>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 xml:space="preserve">  .</w:t>
      </w:r>
      <w:proofErr w:type="gramStart"/>
      <w:r w:rsidRPr="00E14618">
        <w:rPr>
          <w:rFonts w:ascii="Consolas" w:eastAsia="宋体" w:hAnsi="Consolas" w:cs="宋体"/>
          <w:color w:val="000000"/>
          <w:kern w:val="0"/>
          <w:sz w:val="18"/>
          <w:szCs w:val="18"/>
        </w:rPr>
        <w:t>value(</w:t>
      </w:r>
      <w:proofErr w:type="gramEnd"/>
      <w:r w:rsidRPr="00E14618">
        <w:rPr>
          <w:rFonts w:ascii="Consolas" w:eastAsia="宋体" w:hAnsi="Consolas" w:cs="宋体"/>
          <w:color w:val="000000"/>
          <w:kern w:val="0"/>
          <w:sz w:val="18"/>
          <w:szCs w:val="18"/>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t>=&gt; "moe is 21"</w:t>
      </w:r>
    </w:p>
    <w:p w:rsidR="00965333" w:rsidRDefault="00965333" w:rsidP="00965333">
      <w:pPr>
        <w:pStyle w:val="3"/>
        <w:rPr>
          <w:rFonts w:hint="eastAsia"/>
          <w:kern w:val="0"/>
        </w:rPr>
      </w:pPr>
      <w:r w:rsidRPr="00E14618">
        <w:rPr>
          <w:kern w:val="0"/>
        </w:rPr>
        <w:t>V</w:t>
      </w:r>
      <w:r w:rsidR="00E14618" w:rsidRPr="00E14618">
        <w:rPr>
          <w:kern w:val="0"/>
        </w:rPr>
        <w:t>alue</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_(obj).value()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获取封装对象的最终值</w:t>
      </w:r>
      <w:r w:rsidRPr="00E14618">
        <w:rPr>
          <w:rFonts w:ascii="Helvetica" w:eastAsia="宋体" w:hAnsi="Helvetica" w:cs="Helvetica"/>
          <w:color w:val="000000"/>
          <w:kern w:val="0"/>
          <w:szCs w:val="21"/>
        </w:rPr>
        <w:t>.</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proofErr w:type="gramStart"/>
      <w:r w:rsidRPr="00E14618">
        <w:rPr>
          <w:rFonts w:ascii="Consolas" w:eastAsia="宋体" w:hAnsi="Consolas" w:cs="宋体"/>
          <w:color w:val="000000"/>
          <w:kern w:val="0"/>
          <w:sz w:val="18"/>
          <w:szCs w:val="18"/>
        </w:rPr>
        <w:t>_(</w:t>
      </w:r>
      <w:proofErr w:type="gramEnd"/>
      <w:r w:rsidRPr="00E14618">
        <w:rPr>
          <w:rFonts w:ascii="Consolas" w:eastAsia="宋体" w:hAnsi="Consolas" w:cs="宋体"/>
          <w:color w:val="000000"/>
          <w:kern w:val="0"/>
          <w:sz w:val="18"/>
          <w:szCs w:val="18"/>
        </w:rPr>
        <w:t>[1, 2, 3]).value();</w:t>
      </w:r>
    </w:p>
    <w:p w:rsidR="00E14618" w:rsidRPr="00E14618" w:rsidRDefault="00E14618" w:rsidP="00E14618">
      <w:pPr>
        <w:widowControl/>
        <w:pBdr>
          <w:left w:val="single" w:sz="36" w:space="11" w:color="BBBB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70" w:lineRule="atLeast"/>
        <w:jc w:val="left"/>
        <w:rPr>
          <w:rFonts w:ascii="Consolas" w:eastAsia="宋体" w:hAnsi="Consolas" w:cs="宋体"/>
          <w:color w:val="000000"/>
          <w:kern w:val="0"/>
          <w:sz w:val="18"/>
          <w:szCs w:val="18"/>
        </w:rPr>
      </w:pPr>
      <w:r w:rsidRPr="00E14618">
        <w:rPr>
          <w:rFonts w:ascii="Consolas" w:eastAsia="宋体" w:hAnsi="Consolas" w:cs="宋体"/>
          <w:color w:val="000000"/>
          <w:kern w:val="0"/>
          <w:sz w:val="18"/>
          <w:szCs w:val="18"/>
        </w:rPr>
        <w:lastRenderedPageBreak/>
        <w:t xml:space="preserve">=&gt; [1, 2, </w:t>
      </w:r>
      <w:proofErr w:type="gramStart"/>
      <w:r w:rsidRPr="00E14618">
        <w:rPr>
          <w:rFonts w:ascii="Consolas" w:eastAsia="宋体" w:hAnsi="Consolas" w:cs="宋体"/>
          <w:color w:val="000000"/>
          <w:kern w:val="0"/>
          <w:sz w:val="18"/>
          <w:szCs w:val="18"/>
        </w:rPr>
        <w:t>3</w:t>
      </w:r>
      <w:proofErr w:type="gramEnd"/>
      <w:r w:rsidRPr="00E14618">
        <w:rPr>
          <w:rFonts w:ascii="Consolas" w:eastAsia="宋体" w:hAnsi="Consolas" w:cs="宋体"/>
          <w:color w:val="000000"/>
          <w:kern w:val="0"/>
          <w:sz w:val="18"/>
          <w:szCs w:val="18"/>
        </w:rPr>
        <w:t>]</w:t>
      </w:r>
    </w:p>
    <w:p w:rsidR="00965333" w:rsidRPr="00E14618" w:rsidRDefault="00E14618" w:rsidP="00E14618">
      <w:pPr>
        <w:widowControl/>
        <w:spacing w:before="100" w:beforeAutospacing="1" w:after="100" w:afterAutospacing="1"/>
        <w:jc w:val="left"/>
        <w:outlineLvl w:val="1"/>
        <w:rPr>
          <w:rFonts w:ascii="Helvetica" w:eastAsia="宋体" w:hAnsi="Helvetica" w:cs="Helvetica"/>
          <w:b/>
          <w:bCs/>
          <w:color w:val="000000"/>
          <w:kern w:val="0"/>
          <w:sz w:val="30"/>
          <w:szCs w:val="30"/>
        </w:rPr>
      </w:pPr>
      <w:r w:rsidRPr="00E14618">
        <w:rPr>
          <w:rFonts w:ascii="Helvetica" w:eastAsia="宋体" w:hAnsi="Helvetica" w:cs="Helvetica"/>
          <w:b/>
          <w:bCs/>
          <w:color w:val="000000"/>
          <w:kern w:val="0"/>
          <w:sz w:val="30"/>
          <w:szCs w:val="30"/>
        </w:rPr>
        <w:t>更多链接</w:t>
      </w:r>
      <w:r w:rsidRPr="00E14618">
        <w:rPr>
          <w:rFonts w:ascii="Helvetica" w:eastAsia="宋体" w:hAnsi="Helvetica" w:cs="Helvetica"/>
          <w:b/>
          <w:bCs/>
          <w:color w:val="000000"/>
          <w:kern w:val="0"/>
          <w:sz w:val="30"/>
          <w:szCs w:val="30"/>
        </w:rPr>
        <w:t xml:space="preserve"> &amp; </w:t>
      </w:r>
      <w:r w:rsidRPr="00E14618">
        <w:rPr>
          <w:rFonts w:ascii="Helvetica" w:eastAsia="宋体" w:hAnsi="Helvetica" w:cs="Helvetica"/>
          <w:b/>
          <w:bCs/>
          <w:color w:val="000000"/>
          <w:kern w:val="0"/>
          <w:sz w:val="30"/>
          <w:szCs w:val="30"/>
        </w:rPr>
        <w:t>推荐阅读</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文档也有</w:t>
      </w:r>
      <w:r w:rsidRPr="00E14618">
        <w:rPr>
          <w:rFonts w:ascii="Helvetica" w:eastAsia="宋体" w:hAnsi="Helvetica" w:cs="Helvetica"/>
          <w:color w:val="000000"/>
          <w:kern w:val="0"/>
          <w:szCs w:val="21"/>
        </w:rPr>
        <w:t> </w:t>
      </w:r>
      <w:hyperlink r:id="rId53" w:history="1">
        <w:r w:rsidRPr="00E14618">
          <w:rPr>
            <w:rFonts w:ascii="Helvetica" w:eastAsia="宋体" w:hAnsi="Helvetica" w:cs="Helvetica"/>
            <w:color w:val="444444"/>
            <w:kern w:val="0"/>
            <w:u w:val="single"/>
          </w:rPr>
          <w:t>简体中文</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版</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54" w:history="1">
        <w:r w:rsidRPr="00E14618">
          <w:rPr>
            <w:rFonts w:ascii="Helvetica" w:eastAsia="宋体" w:hAnsi="Helvetica" w:cs="Helvetica"/>
            <w:color w:val="444444"/>
            <w:kern w:val="0"/>
            <w:u w:val="single"/>
          </w:rPr>
          <w:t>Underscore.lua</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w:t>
      </w:r>
      <w:r w:rsidRPr="00E14618">
        <w:rPr>
          <w:rFonts w:ascii="Helvetica" w:eastAsia="宋体" w:hAnsi="Helvetica" w:cs="Helvetica"/>
          <w:color w:val="000000"/>
          <w:kern w:val="0"/>
          <w:szCs w:val="21"/>
        </w:rPr>
        <w:t>Lua</w:t>
      </w:r>
      <w:r w:rsidRPr="00E14618">
        <w:rPr>
          <w:rFonts w:ascii="Helvetica" w:eastAsia="宋体" w:hAnsi="Helvetica" w:cs="Helvetica"/>
          <w:color w:val="000000"/>
          <w:kern w:val="0"/>
          <w:szCs w:val="21"/>
        </w:rPr>
        <w:t>版本的</w:t>
      </w:r>
      <w:r w:rsidRPr="00E14618">
        <w:rPr>
          <w:rFonts w:ascii="Helvetica" w:eastAsia="宋体" w:hAnsi="Helvetica" w:cs="Helvetica"/>
          <w:color w:val="000000"/>
          <w:kern w:val="0"/>
          <w:szCs w:val="21"/>
        </w:rPr>
        <w:t xml:space="preserve">Underscore, </w:t>
      </w:r>
      <w:r w:rsidRPr="00E14618">
        <w:rPr>
          <w:rFonts w:ascii="Helvetica" w:eastAsia="宋体" w:hAnsi="Helvetica" w:cs="Helvetica"/>
          <w:color w:val="000000"/>
          <w:kern w:val="0"/>
          <w:szCs w:val="21"/>
        </w:rPr>
        <w:t>函数都通用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包含面向对象封装和链式语法</w:t>
      </w:r>
      <w:r w:rsidRPr="00E14618">
        <w:rPr>
          <w:rFonts w:ascii="Helvetica" w:eastAsia="宋体" w:hAnsi="Helvetica" w:cs="Helvetica"/>
          <w:color w:val="000000"/>
          <w:kern w:val="0"/>
          <w:szCs w:val="21"/>
        </w:rPr>
        <w:t>. (</w:t>
      </w:r>
      <w:hyperlink r:id="rId55" w:history="1">
        <w:r w:rsidRPr="00E14618">
          <w:rPr>
            <w:rFonts w:ascii="Helvetica" w:eastAsia="宋体" w:hAnsi="Helvetica" w:cs="Helvetica"/>
            <w:color w:val="444444"/>
            <w:kern w:val="0"/>
            <w:u w:val="single"/>
          </w:rPr>
          <w:t>源码</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56" w:history="1">
        <w:r w:rsidRPr="00E14618">
          <w:rPr>
            <w:rFonts w:ascii="Helvetica" w:eastAsia="宋体" w:hAnsi="Helvetica" w:cs="Helvetica"/>
            <w:color w:val="444444"/>
            <w:kern w:val="0"/>
            <w:u w:val="single"/>
          </w:rPr>
          <w:t>Underscore.m</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w:t>
      </w:r>
      <w:r w:rsidRPr="00E14618">
        <w:rPr>
          <w:rFonts w:ascii="Helvetica" w:eastAsia="宋体" w:hAnsi="Helvetica" w:cs="Helvetica"/>
          <w:color w:val="000000"/>
          <w:kern w:val="0"/>
          <w:szCs w:val="21"/>
        </w:rPr>
        <w:t xml:space="preserve"> Objective-C </w:t>
      </w:r>
      <w:r w:rsidRPr="00E14618">
        <w:rPr>
          <w:rFonts w:ascii="Helvetica" w:eastAsia="宋体" w:hAnsi="Helvetica" w:cs="Helvetica"/>
          <w:color w:val="000000"/>
          <w:kern w:val="0"/>
          <w:szCs w:val="21"/>
        </w:rPr>
        <w:t>版本的</w:t>
      </w:r>
      <w:r w:rsidRPr="00E14618">
        <w:rPr>
          <w:rFonts w:ascii="Helvetica" w:eastAsia="宋体" w:hAnsi="Helvetica" w:cs="Helvetica"/>
          <w:color w:val="000000"/>
          <w:kern w:val="0"/>
          <w:szCs w:val="21"/>
        </w:rPr>
        <w:t xml:space="preserve"> Underscore.js, </w:t>
      </w:r>
      <w:r w:rsidRPr="00E14618">
        <w:rPr>
          <w:rFonts w:ascii="Helvetica" w:eastAsia="宋体" w:hAnsi="Helvetica" w:cs="Helvetica"/>
          <w:color w:val="000000"/>
          <w:kern w:val="0"/>
          <w:szCs w:val="21"/>
        </w:rPr>
        <w:t>实现了大部分函数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它的语法鼓励使用链式语法</w:t>
      </w:r>
      <w:r w:rsidRPr="00E14618">
        <w:rPr>
          <w:rFonts w:ascii="Helvetica" w:eastAsia="宋体" w:hAnsi="Helvetica" w:cs="Helvetica"/>
          <w:color w:val="000000"/>
          <w:kern w:val="0"/>
          <w:szCs w:val="21"/>
        </w:rPr>
        <w:t>. (</w:t>
      </w:r>
      <w:hyperlink r:id="rId57" w:history="1">
        <w:r w:rsidRPr="00E14618">
          <w:rPr>
            <w:rFonts w:ascii="Helvetica" w:eastAsia="宋体" w:hAnsi="Helvetica" w:cs="Helvetica"/>
            <w:color w:val="444444"/>
            <w:kern w:val="0"/>
            <w:u w:val="single"/>
          </w:rPr>
          <w:t>源码</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58" w:history="1">
        <w:r w:rsidRPr="00E14618">
          <w:rPr>
            <w:rFonts w:ascii="Helvetica" w:eastAsia="宋体" w:hAnsi="Helvetica" w:cs="Helvetica"/>
            <w:color w:val="444444"/>
            <w:kern w:val="0"/>
            <w:u w:val="single"/>
          </w:rPr>
          <w:t>_.m</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另一个</w:t>
      </w:r>
      <w:r w:rsidRPr="00E14618">
        <w:rPr>
          <w:rFonts w:ascii="Helvetica" w:eastAsia="宋体" w:hAnsi="Helvetica" w:cs="Helvetica"/>
          <w:color w:val="000000"/>
          <w:kern w:val="0"/>
          <w:szCs w:val="21"/>
        </w:rPr>
        <w:t xml:space="preserve"> Objective-C </w:t>
      </w:r>
      <w:r w:rsidRPr="00E14618">
        <w:rPr>
          <w:rFonts w:ascii="Helvetica" w:eastAsia="宋体" w:hAnsi="Helvetica" w:cs="Helvetica"/>
          <w:color w:val="000000"/>
          <w:kern w:val="0"/>
          <w:szCs w:val="21"/>
        </w:rPr>
        <w:t>版本</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这个版本与原始的</w:t>
      </w:r>
      <w:r w:rsidRPr="00E14618">
        <w:rPr>
          <w:rFonts w:ascii="Helvetica" w:eastAsia="宋体" w:hAnsi="Helvetica" w:cs="Helvetica"/>
          <w:color w:val="000000"/>
          <w:kern w:val="0"/>
          <w:szCs w:val="21"/>
        </w:rPr>
        <w:t xml:space="preserve"> Underscore.js API </w:t>
      </w:r>
      <w:r w:rsidRPr="00E14618">
        <w:rPr>
          <w:rFonts w:ascii="Helvetica" w:eastAsia="宋体" w:hAnsi="Helvetica" w:cs="Helvetica"/>
          <w:color w:val="000000"/>
          <w:kern w:val="0"/>
          <w:szCs w:val="21"/>
        </w:rPr>
        <w:t>比较相近</w:t>
      </w:r>
      <w:r w:rsidRPr="00E14618">
        <w:rPr>
          <w:rFonts w:ascii="Helvetica" w:eastAsia="宋体" w:hAnsi="Helvetica" w:cs="Helvetica"/>
          <w:color w:val="000000"/>
          <w:kern w:val="0"/>
          <w:szCs w:val="21"/>
        </w:rPr>
        <w:t>. (</w:t>
      </w:r>
      <w:hyperlink r:id="rId59" w:history="1">
        <w:r w:rsidRPr="00E14618">
          <w:rPr>
            <w:rFonts w:ascii="Helvetica" w:eastAsia="宋体" w:hAnsi="Helvetica" w:cs="Helvetica"/>
            <w:color w:val="444444"/>
            <w:kern w:val="0"/>
            <w:u w:val="single"/>
          </w:rPr>
          <w:t>源码</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60" w:history="1">
        <w:r w:rsidRPr="00E14618">
          <w:rPr>
            <w:rFonts w:ascii="Helvetica" w:eastAsia="宋体" w:hAnsi="Helvetica" w:cs="Helvetica"/>
            <w:color w:val="444444"/>
            <w:kern w:val="0"/>
            <w:u w:val="single"/>
          </w:rPr>
          <w:t>Underscore.php</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w:t>
      </w:r>
      <w:r w:rsidRPr="00E14618">
        <w:rPr>
          <w:rFonts w:ascii="Helvetica" w:eastAsia="宋体" w:hAnsi="Helvetica" w:cs="Helvetica"/>
          <w:color w:val="000000"/>
          <w:kern w:val="0"/>
          <w:szCs w:val="21"/>
        </w:rPr>
        <w:t>PHP</w:t>
      </w:r>
      <w:r w:rsidRPr="00E14618">
        <w:rPr>
          <w:rFonts w:ascii="Helvetica" w:eastAsia="宋体" w:hAnsi="Helvetica" w:cs="Helvetica"/>
          <w:color w:val="000000"/>
          <w:kern w:val="0"/>
          <w:szCs w:val="21"/>
        </w:rPr>
        <w:t>版本的</w:t>
      </w:r>
      <w:r w:rsidRPr="00E14618">
        <w:rPr>
          <w:rFonts w:ascii="Helvetica" w:eastAsia="宋体" w:hAnsi="Helvetica" w:cs="Helvetica"/>
          <w:color w:val="000000"/>
          <w:kern w:val="0"/>
          <w:szCs w:val="21"/>
        </w:rPr>
        <w:t xml:space="preserve">Underscore, </w:t>
      </w:r>
      <w:r w:rsidRPr="00E14618">
        <w:rPr>
          <w:rFonts w:ascii="Helvetica" w:eastAsia="宋体" w:hAnsi="Helvetica" w:cs="Helvetica"/>
          <w:color w:val="000000"/>
          <w:kern w:val="0"/>
          <w:szCs w:val="21"/>
        </w:rPr>
        <w:t>函数都通用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包含面向对象封装和链式语法</w:t>
      </w:r>
      <w:r w:rsidRPr="00E14618">
        <w:rPr>
          <w:rFonts w:ascii="Helvetica" w:eastAsia="宋体" w:hAnsi="Helvetica" w:cs="Helvetica"/>
          <w:color w:val="000000"/>
          <w:kern w:val="0"/>
          <w:szCs w:val="21"/>
        </w:rPr>
        <w:t>. (</w:t>
      </w:r>
      <w:hyperlink r:id="rId61" w:history="1">
        <w:r w:rsidRPr="00E14618">
          <w:rPr>
            <w:rFonts w:ascii="Helvetica" w:eastAsia="宋体" w:hAnsi="Helvetica" w:cs="Helvetica"/>
            <w:color w:val="444444"/>
            <w:kern w:val="0"/>
            <w:u w:val="single"/>
          </w:rPr>
          <w:t>源码</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62" w:history="1">
        <w:r w:rsidRPr="00E14618">
          <w:rPr>
            <w:rFonts w:ascii="Helvetica" w:eastAsia="宋体" w:hAnsi="Helvetica" w:cs="Helvetica"/>
            <w:color w:val="444444"/>
            <w:kern w:val="0"/>
            <w:u w:val="single"/>
          </w:rPr>
          <w:t>Underscore-perl</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w:t>
      </w:r>
      <w:r w:rsidRPr="00E14618">
        <w:rPr>
          <w:rFonts w:ascii="Helvetica" w:eastAsia="宋体" w:hAnsi="Helvetica" w:cs="Helvetica"/>
          <w:color w:val="000000"/>
          <w:kern w:val="0"/>
          <w:szCs w:val="21"/>
        </w:rPr>
        <w:t>Perl</w:t>
      </w:r>
      <w:r w:rsidRPr="00E14618">
        <w:rPr>
          <w:rFonts w:ascii="Helvetica" w:eastAsia="宋体" w:hAnsi="Helvetica" w:cs="Helvetica"/>
          <w:color w:val="000000"/>
          <w:kern w:val="0"/>
          <w:szCs w:val="21"/>
        </w:rPr>
        <w:t>版本的</w:t>
      </w:r>
      <w:r w:rsidRPr="00E14618">
        <w:rPr>
          <w:rFonts w:ascii="Helvetica" w:eastAsia="宋体" w:hAnsi="Helvetica" w:cs="Helvetica"/>
          <w:color w:val="000000"/>
          <w:kern w:val="0"/>
          <w:szCs w:val="21"/>
        </w:rPr>
        <w:t xml:space="preserve">Underscore, </w:t>
      </w:r>
      <w:r w:rsidRPr="00E14618">
        <w:rPr>
          <w:rFonts w:ascii="Helvetica" w:eastAsia="宋体" w:hAnsi="Helvetica" w:cs="Helvetica"/>
          <w:color w:val="000000"/>
          <w:kern w:val="0"/>
          <w:szCs w:val="21"/>
        </w:rPr>
        <w:t>实现了大部分功能</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主要针对于</w:t>
      </w:r>
      <w:r w:rsidRPr="00E14618">
        <w:rPr>
          <w:rFonts w:ascii="Helvetica" w:eastAsia="宋体" w:hAnsi="Helvetica" w:cs="Helvetica"/>
          <w:color w:val="000000"/>
          <w:kern w:val="0"/>
          <w:szCs w:val="21"/>
        </w:rPr>
        <w:t>Perl</w:t>
      </w:r>
      <w:r w:rsidRPr="00E14618">
        <w:rPr>
          <w:rFonts w:ascii="Helvetica" w:eastAsia="宋体" w:hAnsi="Helvetica" w:cs="Helvetica"/>
          <w:color w:val="000000"/>
          <w:kern w:val="0"/>
          <w:szCs w:val="21"/>
        </w:rPr>
        <w:t>的哈希表和数组</w:t>
      </w:r>
      <w:r w:rsidRPr="00E14618">
        <w:rPr>
          <w:rFonts w:ascii="Helvetica" w:eastAsia="宋体" w:hAnsi="Helvetica" w:cs="Helvetica"/>
          <w:color w:val="000000"/>
          <w:kern w:val="0"/>
          <w:szCs w:val="21"/>
        </w:rPr>
        <w:t>. (</w:t>
      </w:r>
      <w:hyperlink r:id="rId63" w:history="1">
        <w:r w:rsidRPr="00E14618">
          <w:rPr>
            <w:rFonts w:ascii="Helvetica" w:eastAsia="宋体" w:hAnsi="Helvetica" w:cs="Helvetica"/>
            <w:color w:val="444444"/>
            <w:kern w:val="0"/>
            <w:u w:val="single"/>
          </w:rPr>
          <w:t>源码</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64" w:history="1">
        <w:r w:rsidRPr="00E14618">
          <w:rPr>
            <w:rFonts w:ascii="Helvetica" w:eastAsia="宋体" w:hAnsi="Helvetica" w:cs="Helvetica"/>
            <w:color w:val="444444"/>
            <w:kern w:val="0"/>
            <w:u w:val="single"/>
          </w:rPr>
          <w:t>Underscore.cfc</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w:t>
      </w:r>
      <w:r w:rsidRPr="00E14618">
        <w:rPr>
          <w:rFonts w:ascii="Helvetica" w:eastAsia="宋体" w:hAnsi="Helvetica" w:cs="Helvetica"/>
          <w:color w:val="000000"/>
          <w:kern w:val="0"/>
          <w:szCs w:val="21"/>
        </w:rPr>
        <w:t xml:space="preserve"> Coldfusion </w:t>
      </w:r>
      <w:r w:rsidRPr="00E14618">
        <w:rPr>
          <w:rFonts w:ascii="Helvetica" w:eastAsia="宋体" w:hAnsi="Helvetica" w:cs="Helvetica"/>
          <w:color w:val="000000"/>
          <w:kern w:val="0"/>
          <w:szCs w:val="21"/>
        </w:rPr>
        <w:t>版本的</w:t>
      </w:r>
      <w:r w:rsidRPr="00E14618">
        <w:rPr>
          <w:rFonts w:ascii="Helvetica" w:eastAsia="宋体" w:hAnsi="Helvetica" w:cs="Helvetica"/>
          <w:color w:val="000000"/>
          <w:kern w:val="0"/>
          <w:szCs w:val="21"/>
        </w:rPr>
        <w:t xml:space="preserve"> Underscore.js, </w:t>
      </w:r>
      <w:r w:rsidRPr="00E14618">
        <w:rPr>
          <w:rFonts w:ascii="Helvetica" w:eastAsia="宋体" w:hAnsi="Helvetica" w:cs="Helvetica"/>
          <w:color w:val="000000"/>
          <w:kern w:val="0"/>
          <w:szCs w:val="21"/>
        </w:rPr>
        <w:t>实现了大部分函数</w:t>
      </w:r>
      <w:r w:rsidRPr="00E14618">
        <w:rPr>
          <w:rFonts w:ascii="Helvetica" w:eastAsia="宋体" w:hAnsi="Helvetica" w:cs="Helvetica"/>
          <w:color w:val="000000"/>
          <w:kern w:val="0"/>
          <w:szCs w:val="21"/>
        </w:rPr>
        <w:t>. (</w:t>
      </w:r>
      <w:hyperlink r:id="rId65" w:history="1">
        <w:r w:rsidRPr="00E14618">
          <w:rPr>
            <w:rFonts w:ascii="Helvetica" w:eastAsia="宋体" w:hAnsi="Helvetica" w:cs="Helvetica"/>
            <w:color w:val="444444"/>
            <w:kern w:val="0"/>
            <w:u w:val="single"/>
          </w:rPr>
          <w:t>源码</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66" w:history="1">
        <w:r w:rsidRPr="00E14618">
          <w:rPr>
            <w:rFonts w:ascii="Helvetica" w:eastAsia="宋体" w:hAnsi="Helvetica" w:cs="Helvetica"/>
            <w:color w:val="444444"/>
            <w:kern w:val="0"/>
            <w:u w:val="single"/>
          </w:rPr>
          <w:t>Underscore.cfc</w:t>
        </w:r>
      </w:hyperlink>
      <w:r w:rsidRPr="00E14618">
        <w:rPr>
          <w:rFonts w:ascii="Helvetica" w:eastAsia="宋体" w:hAnsi="Helvetica" w:cs="Helvetica"/>
          <w:color w:val="000000"/>
          <w:kern w:val="0"/>
          <w:szCs w:val="21"/>
        </w:rPr>
        <w:t>, a Coldfusion port of many of the Underscore.js functions. (</w:t>
      </w:r>
      <w:hyperlink r:id="rId67" w:history="1">
        <w:proofErr w:type="gramStart"/>
        <w:r w:rsidRPr="00E14618">
          <w:rPr>
            <w:rFonts w:ascii="Helvetica" w:eastAsia="宋体" w:hAnsi="Helvetica" w:cs="Helvetica"/>
            <w:color w:val="444444"/>
            <w:kern w:val="0"/>
            <w:u w:val="single"/>
          </w:rPr>
          <w:t>source</w:t>
        </w:r>
        <w:proofErr w:type="gramEnd"/>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68" w:history="1">
        <w:r w:rsidRPr="00E14618">
          <w:rPr>
            <w:rFonts w:ascii="Helvetica" w:eastAsia="宋体" w:hAnsi="Helvetica" w:cs="Helvetica"/>
            <w:color w:val="444444"/>
            <w:kern w:val="0"/>
            <w:u w:val="single"/>
          </w:rPr>
          <w:t>Underscore.string</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的扩展</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添加了多个字符串操作的函数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trim</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startsWith</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contains</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capitalize</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reverse</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sprintf</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还有更多</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Ruby</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w:t>
      </w:r>
      <w:hyperlink r:id="rId69" w:history="1">
        <w:r w:rsidRPr="00E14618">
          <w:rPr>
            <w:rFonts w:ascii="Helvetica" w:eastAsia="宋体" w:hAnsi="Helvetica" w:cs="Helvetica"/>
            <w:color w:val="444444"/>
            <w:kern w:val="0"/>
            <w:u w:val="single"/>
          </w:rPr>
          <w:t>枚举</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模块</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70" w:history="1">
        <w:r w:rsidRPr="00E14618">
          <w:rPr>
            <w:rFonts w:ascii="Helvetica" w:eastAsia="宋体" w:hAnsi="Helvetica" w:cs="Helvetica"/>
            <w:color w:val="444444"/>
            <w:kern w:val="0"/>
            <w:u w:val="single"/>
          </w:rPr>
          <w:t>Prototype.js</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提供类似于</w:t>
      </w:r>
      <w:r w:rsidRPr="00E14618">
        <w:rPr>
          <w:rFonts w:ascii="Helvetica" w:eastAsia="宋体" w:hAnsi="Helvetica" w:cs="Helvetica"/>
          <w:color w:val="000000"/>
          <w:kern w:val="0"/>
          <w:szCs w:val="21"/>
        </w:rPr>
        <w:t>Ruby</w:t>
      </w:r>
      <w:r w:rsidRPr="00E14618">
        <w:rPr>
          <w:rFonts w:ascii="Helvetica" w:eastAsia="宋体" w:hAnsi="Helvetica" w:cs="Helvetica"/>
          <w:color w:val="000000"/>
          <w:kern w:val="0"/>
          <w:szCs w:val="21"/>
        </w:rPr>
        <w:t>枚举方式的</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集合函数</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Oliver Steele</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w:t>
      </w:r>
      <w:hyperlink r:id="rId71" w:history="1">
        <w:r w:rsidRPr="00E14618">
          <w:rPr>
            <w:rFonts w:ascii="Helvetica" w:eastAsia="宋体" w:hAnsi="Helvetica" w:cs="Helvetica"/>
            <w:color w:val="444444"/>
            <w:kern w:val="0"/>
            <w:u w:val="single"/>
          </w:rPr>
          <w:t>Functional JavaScript</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包含全面的高阶函数支持以及字符串的匿名函数</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Michael Aufreiter</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w:t>
      </w:r>
      <w:hyperlink r:id="rId72" w:history="1">
        <w:r w:rsidRPr="00E14618">
          <w:rPr>
            <w:rFonts w:ascii="Helvetica" w:eastAsia="宋体" w:hAnsi="Helvetica" w:cs="Helvetica"/>
            <w:color w:val="444444"/>
            <w:kern w:val="0"/>
            <w:u w:val="single"/>
          </w:rPr>
          <w:t>Data.js</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的数据操作和持久化的类库</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Python</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w:t>
      </w:r>
      <w:hyperlink r:id="rId73" w:history="1">
        <w:r w:rsidRPr="00E14618">
          <w:rPr>
            <w:rFonts w:ascii="Helvetica" w:eastAsia="宋体" w:hAnsi="Helvetica" w:cs="Helvetica"/>
            <w:color w:val="444444"/>
            <w:kern w:val="0"/>
            <w:u w:val="single"/>
          </w:rPr>
          <w:t>迭代工具</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74" w:history="1">
        <w:r w:rsidRPr="00E14618">
          <w:rPr>
            <w:rFonts w:ascii="Helvetica" w:eastAsia="宋体" w:hAnsi="Helvetica" w:cs="Helvetica"/>
            <w:color w:val="444444"/>
            <w:kern w:val="0"/>
            <w:u w:val="single"/>
          </w:rPr>
          <w:t>PyToolz</w:t>
        </w:r>
      </w:hyperlink>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w:t>
      </w:r>
      <w:r w:rsidRPr="00E14618">
        <w:rPr>
          <w:rFonts w:ascii="Helvetica" w:eastAsia="宋体" w:hAnsi="Helvetica" w:cs="Helvetica"/>
          <w:color w:val="000000"/>
          <w:kern w:val="0"/>
          <w:szCs w:val="21"/>
        </w:rPr>
        <w:t>Python</w:t>
      </w:r>
      <w:r w:rsidRPr="00E14618">
        <w:rPr>
          <w:rFonts w:ascii="Helvetica" w:eastAsia="宋体" w:hAnsi="Helvetica" w:cs="Helvetica"/>
          <w:color w:val="000000"/>
          <w:kern w:val="0"/>
          <w:szCs w:val="21"/>
        </w:rPr>
        <w:t>端口</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扩展了</w:t>
      </w:r>
      <w:r w:rsidRPr="00E14618">
        <w:rPr>
          <w:rFonts w:ascii="Helvetica" w:eastAsia="宋体" w:hAnsi="Helvetica" w:cs="Helvetica"/>
          <w:color w:val="000000"/>
          <w:kern w:val="0"/>
          <w:szCs w:val="21"/>
        </w:rPr>
        <w:t>itertools</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functools</w:t>
      </w:r>
      <w:r w:rsidRPr="00E14618">
        <w:rPr>
          <w:rFonts w:ascii="Helvetica" w:eastAsia="宋体" w:hAnsi="Helvetica" w:cs="Helvetica"/>
          <w:color w:val="000000"/>
          <w:kern w:val="0"/>
          <w:szCs w:val="21"/>
        </w:rPr>
        <w:t>，包括很多的</w:t>
      </w:r>
      <w:r w:rsidRPr="00E14618">
        <w:rPr>
          <w:rFonts w:ascii="Helvetica" w:eastAsia="宋体" w:hAnsi="Helvetica" w:cs="Helvetica"/>
          <w:color w:val="000000"/>
          <w:kern w:val="0"/>
          <w:szCs w:val="21"/>
        </w:rPr>
        <w:t>Underscore API</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hyperlink r:id="rId75" w:history="1">
        <w:proofErr w:type="gramStart"/>
        <w:r w:rsidRPr="00E14618">
          <w:rPr>
            <w:rFonts w:ascii="Helvetica" w:eastAsia="宋体" w:hAnsi="Helvetica" w:cs="Helvetica"/>
            <w:color w:val="444444"/>
            <w:kern w:val="0"/>
            <w:u w:val="single"/>
          </w:rPr>
          <w:t>Funcy</w:t>
        </w:r>
      </w:hyperlink>
      <w:r w:rsidRPr="00E14618">
        <w:rPr>
          <w:rFonts w:ascii="Helvetica" w:eastAsia="宋体" w:hAnsi="Helvetica" w:cs="Helvetica"/>
          <w:color w:val="000000"/>
          <w:kern w:val="0"/>
          <w:szCs w:val="21"/>
        </w:rPr>
        <w:t>, a practical collection of functional helpers for Python, partially inspired by Underscore.</w:t>
      </w:r>
      <w:proofErr w:type="gramEnd"/>
    </w:p>
    <w:p w:rsidR="00E14618" w:rsidRPr="00E14618" w:rsidRDefault="00E14618" w:rsidP="00E14618">
      <w:pPr>
        <w:widowControl/>
        <w:spacing w:before="100" w:beforeAutospacing="1" w:after="100" w:afterAutospacing="1"/>
        <w:jc w:val="left"/>
        <w:outlineLvl w:val="1"/>
        <w:rPr>
          <w:rFonts w:ascii="Helvetica" w:eastAsia="宋体" w:hAnsi="Helvetica" w:cs="Helvetica"/>
          <w:b/>
          <w:bCs/>
          <w:color w:val="000000"/>
          <w:kern w:val="0"/>
          <w:sz w:val="30"/>
          <w:szCs w:val="30"/>
        </w:rPr>
      </w:pPr>
      <w:r w:rsidRPr="00E14618">
        <w:rPr>
          <w:rFonts w:ascii="Helvetica" w:eastAsia="宋体" w:hAnsi="Helvetica" w:cs="Helvetica"/>
          <w:b/>
          <w:bCs/>
          <w:color w:val="000000"/>
          <w:kern w:val="0"/>
          <w:sz w:val="30"/>
          <w:szCs w:val="30"/>
        </w:rPr>
        <w:t>Change Log</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lastRenderedPageBreak/>
        <w:t>1.8.2</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Feb. 22, 2015</w:t>
      </w:r>
      <w:r w:rsidRPr="00E14618">
        <w:rPr>
          <w:rFonts w:ascii="Helvetica" w:eastAsia="宋体" w:hAnsi="Helvetica" w:cs="Helvetica"/>
          <w:color w:val="000000"/>
          <w:kern w:val="0"/>
          <w:szCs w:val="21"/>
        </w:rPr>
        <w:t> — </w:t>
      </w:r>
      <w:hyperlink r:id="rId76" w:history="1">
        <w:r w:rsidRPr="00E14618">
          <w:rPr>
            <w:rFonts w:ascii="Helvetica" w:eastAsia="宋体" w:hAnsi="Helvetica" w:cs="Helvetica"/>
            <w:color w:val="444444"/>
            <w:kern w:val="0"/>
            <w:u w:val="single"/>
          </w:rPr>
          <w:t>Diff</w:t>
        </w:r>
      </w:hyperlink>
      <w:r w:rsidRPr="00E14618">
        <w:rPr>
          <w:rFonts w:ascii="Helvetica" w:eastAsia="宋体" w:hAnsi="Helvetica" w:cs="Helvetica"/>
          <w:color w:val="000000"/>
          <w:kern w:val="0"/>
          <w:szCs w:val="21"/>
        </w:rPr>
        <w:t> — </w:t>
      </w:r>
      <w:hyperlink r:id="rId77" w:history="1">
        <w:r w:rsidRPr="00E14618">
          <w:rPr>
            <w:rFonts w:ascii="Helvetica" w:eastAsia="宋体" w:hAnsi="Helvetica" w:cs="Helvetica"/>
            <w:color w:val="444444"/>
            <w:kern w:val="0"/>
            <w:u w:val="single"/>
          </w:rPr>
          <w:t>Docs</w:t>
        </w:r>
      </w:hyperlink>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恢复先前在</w:t>
      </w:r>
      <w:r w:rsidRPr="00E14618">
        <w:rPr>
          <w:rFonts w:ascii="Helvetica" w:eastAsia="宋体" w:hAnsi="Helvetica" w:cs="Helvetica"/>
          <w:color w:val="000000"/>
          <w:kern w:val="0"/>
          <w:szCs w:val="21"/>
        </w:rPr>
        <w:t>1.8.1</w:t>
      </w:r>
      <w:r w:rsidRPr="00E14618">
        <w:rPr>
          <w:rFonts w:ascii="Helvetica" w:eastAsia="宋体" w:hAnsi="Helvetica" w:cs="Helvetica"/>
          <w:color w:val="000000"/>
          <w:kern w:val="0"/>
          <w:szCs w:val="21"/>
        </w:rPr>
        <w:t>改变的老版本</w:t>
      </w:r>
      <w:r w:rsidRPr="00E14618">
        <w:rPr>
          <w:rFonts w:ascii="Helvetica" w:eastAsia="宋体" w:hAnsi="Helvetica" w:cs="Helvetica"/>
          <w:color w:val="000000"/>
          <w:kern w:val="0"/>
          <w:szCs w:val="21"/>
        </w:rPr>
        <w:t xml:space="preserve"> Internet Explorer</w:t>
      </w:r>
      <w:r w:rsidRPr="00E14618">
        <w:rPr>
          <w:rFonts w:ascii="Helvetica" w:eastAsia="宋体" w:hAnsi="Helvetica" w:cs="Helvetica"/>
          <w:color w:val="000000"/>
          <w:kern w:val="0"/>
          <w:szCs w:val="21"/>
        </w:rPr>
        <w:t>的边界情况。</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_.contains</w:t>
      </w:r>
      <w:r w:rsidRPr="00E14618">
        <w:rPr>
          <w:rFonts w:ascii="Helvetica" w:eastAsia="宋体" w:hAnsi="Helvetica" w:cs="Helvetica"/>
          <w:color w:val="000000"/>
          <w:kern w:val="0"/>
          <w:szCs w:val="21"/>
        </w:rPr>
        <w:t>添加了一个</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fromIndex</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参数。</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1.8.1</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Feb. 19, 2015</w:t>
      </w:r>
      <w:r w:rsidRPr="00E14618">
        <w:rPr>
          <w:rFonts w:ascii="Helvetica" w:eastAsia="宋体" w:hAnsi="Helvetica" w:cs="Helvetica"/>
          <w:color w:val="000000"/>
          <w:kern w:val="0"/>
          <w:szCs w:val="21"/>
        </w:rPr>
        <w:t> — </w:t>
      </w:r>
      <w:hyperlink r:id="rId78" w:history="1">
        <w:r w:rsidRPr="00E14618">
          <w:rPr>
            <w:rFonts w:ascii="Helvetica" w:eastAsia="宋体" w:hAnsi="Helvetica" w:cs="Helvetica"/>
            <w:color w:val="444444"/>
            <w:kern w:val="0"/>
            <w:u w:val="single"/>
          </w:rPr>
          <w:t>Diff</w:t>
        </w:r>
      </w:hyperlink>
      <w:r w:rsidRPr="00E14618">
        <w:rPr>
          <w:rFonts w:ascii="Helvetica" w:eastAsia="宋体" w:hAnsi="Helvetica" w:cs="Helvetica"/>
          <w:color w:val="000000"/>
          <w:kern w:val="0"/>
          <w:szCs w:val="21"/>
        </w:rPr>
        <w:t> — </w:t>
      </w:r>
      <w:hyperlink r:id="rId79" w:history="1">
        <w:r w:rsidRPr="00E14618">
          <w:rPr>
            <w:rFonts w:ascii="Helvetica" w:eastAsia="宋体" w:hAnsi="Helvetica" w:cs="Helvetica"/>
            <w:color w:val="444444"/>
            <w:kern w:val="0"/>
            <w:u w:val="single"/>
          </w:rPr>
          <w:t>Docs</w:t>
        </w:r>
      </w:hyperlink>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修复</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改变一些老版本</w:t>
      </w:r>
      <w:r w:rsidRPr="00E14618">
        <w:rPr>
          <w:rFonts w:ascii="Helvetica" w:eastAsia="宋体" w:hAnsi="Helvetica" w:cs="Helvetica"/>
          <w:color w:val="000000"/>
          <w:kern w:val="0"/>
          <w:szCs w:val="21"/>
        </w:rPr>
        <w:t>Internet Explorer</w:t>
      </w:r>
      <w:r w:rsidRPr="00E14618">
        <w:rPr>
          <w:rFonts w:ascii="Helvetica" w:eastAsia="宋体" w:hAnsi="Helvetica" w:cs="Helvetica"/>
          <w:color w:val="000000"/>
          <w:kern w:val="0"/>
          <w:szCs w:val="21"/>
        </w:rPr>
        <w:t>和边界情况的行为。</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用老版本</w:t>
      </w:r>
      <w:r w:rsidRPr="00E14618">
        <w:rPr>
          <w:rFonts w:ascii="Helvetica" w:eastAsia="宋体" w:hAnsi="Helvetica" w:cs="Helvetica"/>
          <w:color w:val="000000"/>
          <w:kern w:val="0"/>
          <w:szCs w:val="21"/>
        </w:rPr>
        <w:t>Internet Explorer</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xml:space="preserve">Underscore 1.8.1 </w:t>
      </w:r>
      <w:r w:rsidRPr="00E14618">
        <w:rPr>
          <w:rFonts w:ascii="Helvetica" w:eastAsia="宋体" w:hAnsi="Helvetica" w:cs="Helvetica"/>
          <w:color w:val="000000"/>
          <w:kern w:val="0"/>
          <w:szCs w:val="21"/>
        </w:rPr>
        <w:t>测试一下您的应用，让我们知道发生了什么</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1.8.0</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Feb. 19, 2015</w:t>
      </w:r>
      <w:r w:rsidRPr="00E14618">
        <w:rPr>
          <w:rFonts w:ascii="Helvetica" w:eastAsia="宋体" w:hAnsi="Helvetica" w:cs="Helvetica"/>
          <w:color w:val="000000"/>
          <w:kern w:val="0"/>
          <w:szCs w:val="21"/>
        </w:rPr>
        <w:t> — </w:t>
      </w:r>
      <w:hyperlink r:id="rId80" w:history="1">
        <w:r w:rsidRPr="00E14618">
          <w:rPr>
            <w:rFonts w:ascii="Helvetica" w:eastAsia="宋体" w:hAnsi="Helvetica" w:cs="Helvetica"/>
            <w:color w:val="444444"/>
            <w:kern w:val="0"/>
            <w:u w:val="single"/>
          </w:rPr>
          <w:t>Diff</w:t>
        </w:r>
      </w:hyperlink>
      <w:r w:rsidRPr="00E14618">
        <w:rPr>
          <w:rFonts w:ascii="Helvetica" w:eastAsia="宋体" w:hAnsi="Helvetica" w:cs="Helvetica"/>
          <w:color w:val="000000"/>
          <w:kern w:val="0"/>
          <w:szCs w:val="21"/>
        </w:rPr>
        <w:t> — </w:t>
      </w:r>
      <w:hyperlink r:id="rId81" w:history="1">
        <w:r w:rsidRPr="00E14618">
          <w:rPr>
            <w:rFonts w:ascii="Helvetica" w:eastAsia="宋体" w:hAnsi="Helvetica" w:cs="Helvetica"/>
            <w:color w:val="444444"/>
            <w:kern w:val="0"/>
            <w:u w:val="single"/>
          </w:rPr>
          <w:t>Docs</w:t>
        </w:r>
      </w:hyperlink>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新增</w:t>
      </w:r>
      <w:r w:rsidRPr="00E14618">
        <w:rPr>
          <w:rFonts w:ascii="Consolas" w:eastAsia="宋体" w:hAnsi="Consolas" w:cs="宋体"/>
          <w:color w:val="000000"/>
          <w:kern w:val="0"/>
          <w:sz w:val="18"/>
        </w:rPr>
        <w:t>_.mapObject</w:t>
      </w:r>
      <w:r w:rsidRPr="00E14618">
        <w:rPr>
          <w:rFonts w:ascii="Helvetica" w:eastAsia="宋体" w:hAnsi="Helvetica" w:cs="Helvetica"/>
          <w:color w:val="000000"/>
          <w:kern w:val="0"/>
          <w:szCs w:val="21"/>
        </w:rPr>
        <w:t>，它类似于</w:t>
      </w:r>
      <w:r w:rsidRPr="00E14618">
        <w:rPr>
          <w:rFonts w:ascii="Consolas" w:eastAsia="宋体" w:hAnsi="Consolas" w:cs="宋体"/>
          <w:color w:val="000000"/>
          <w:kern w:val="0"/>
          <w:sz w:val="18"/>
        </w:rPr>
        <w:t>_.map</w:t>
      </w:r>
      <w:r w:rsidRPr="00E14618">
        <w:rPr>
          <w:rFonts w:ascii="Helvetica" w:eastAsia="宋体" w:hAnsi="Helvetica" w:cs="Helvetica"/>
          <w:color w:val="000000"/>
          <w:kern w:val="0"/>
          <w:szCs w:val="21"/>
        </w:rPr>
        <w:t>，但只是对于在对象中的值。</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新增</w:t>
      </w:r>
      <w:r w:rsidRPr="00E14618">
        <w:rPr>
          <w:rFonts w:ascii="Consolas" w:eastAsia="宋体" w:hAnsi="Consolas" w:cs="宋体"/>
          <w:color w:val="000000"/>
          <w:kern w:val="0"/>
          <w:sz w:val="18"/>
        </w:rPr>
        <w:t>_.allKeys</w:t>
      </w:r>
      <w:r w:rsidRPr="00E14618">
        <w:rPr>
          <w:rFonts w:ascii="Helvetica" w:eastAsia="宋体" w:hAnsi="Helvetica" w:cs="Helvetica"/>
          <w:color w:val="000000"/>
          <w:kern w:val="0"/>
          <w:szCs w:val="21"/>
        </w:rPr>
        <w:t>，它返回一个对象上</w:t>
      </w:r>
      <w:r w:rsidRPr="00E14618">
        <w:rPr>
          <w:rFonts w:ascii="Helvetica" w:eastAsia="宋体" w:hAnsi="Helvetica" w:cs="Helvetica"/>
          <w:i/>
          <w:iCs/>
          <w:color w:val="000000"/>
          <w:kern w:val="0"/>
          <w:szCs w:val="21"/>
        </w:rPr>
        <w:t>所有</w:t>
      </w:r>
      <w:r w:rsidRPr="00E14618">
        <w:rPr>
          <w:rFonts w:ascii="Helvetica" w:eastAsia="宋体" w:hAnsi="Helvetica" w:cs="Helvetica"/>
          <w:color w:val="000000"/>
          <w:kern w:val="0"/>
          <w:szCs w:val="21"/>
        </w:rPr>
        <w:t>枚举属性名称。</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恢复一个</w:t>
      </w:r>
      <w:r w:rsidRPr="00E14618">
        <w:rPr>
          <w:rFonts w:ascii="Helvetica" w:eastAsia="宋体" w:hAnsi="Helvetica" w:cs="Helvetica"/>
          <w:color w:val="000000"/>
          <w:kern w:val="0"/>
          <w:szCs w:val="21"/>
        </w:rPr>
        <w:t>1.7.0</w:t>
      </w:r>
      <w:r w:rsidRPr="00E14618">
        <w:rPr>
          <w:rFonts w:ascii="Helvetica" w:eastAsia="宋体" w:hAnsi="Helvetica" w:cs="Helvetica"/>
          <w:color w:val="000000"/>
          <w:kern w:val="0"/>
          <w:szCs w:val="21"/>
        </w:rPr>
        <w:t>的变更，</w:t>
      </w:r>
      <w:r w:rsidRPr="00E14618">
        <w:rPr>
          <w:rFonts w:ascii="Consolas" w:eastAsia="宋体" w:hAnsi="Consolas" w:cs="宋体"/>
          <w:color w:val="000000"/>
          <w:kern w:val="0"/>
          <w:sz w:val="18"/>
        </w:rPr>
        <w:t>_.extend</w:t>
      </w:r>
      <w:r w:rsidRPr="00E14618">
        <w:rPr>
          <w:rFonts w:ascii="Helvetica" w:eastAsia="宋体" w:hAnsi="Helvetica" w:cs="Helvetica"/>
          <w:color w:val="000000"/>
          <w:kern w:val="0"/>
          <w:szCs w:val="21"/>
        </w:rPr>
        <w:t>仅复制</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自己</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的属性（愚人码头注：不包括继承过来的属性）。</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希望没有伤害到你</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如果它这次伤害到了你，我向你道歉。</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w:t>
      </w:r>
      <w:r w:rsidRPr="00E14618">
        <w:rPr>
          <w:rFonts w:ascii="Consolas" w:eastAsia="宋体" w:hAnsi="Consolas" w:cs="宋体"/>
          <w:color w:val="000000"/>
          <w:kern w:val="0"/>
          <w:sz w:val="18"/>
        </w:rPr>
        <w:t>_.extendOwn</w:t>
      </w:r>
      <w:r w:rsidRPr="00E14618">
        <w:rPr>
          <w:rFonts w:ascii="Helvetica" w:eastAsia="宋体" w:hAnsi="Helvetica" w:cs="Helvetica"/>
          <w:color w:val="000000"/>
          <w:kern w:val="0"/>
          <w:szCs w:val="21"/>
        </w:rPr>
        <w:t> — </w:t>
      </w:r>
      <w:r w:rsidRPr="00E14618">
        <w:rPr>
          <w:rFonts w:ascii="Consolas" w:eastAsia="宋体" w:hAnsi="Consolas" w:cs="宋体"/>
          <w:color w:val="000000"/>
          <w:kern w:val="0"/>
          <w:sz w:val="18"/>
        </w:rPr>
        <w:t>_.extend</w:t>
      </w:r>
      <w:r w:rsidRPr="00E14618">
        <w:rPr>
          <w:rFonts w:ascii="Helvetica" w:eastAsia="宋体" w:hAnsi="Helvetica" w:cs="Helvetica"/>
          <w:color w:val="000000"/>
          <w:kern w:val="0"/>
          <w:szCs w:val="21"/>
        </w:rPr>
        <w:t>的一个不太有用的形式，仅复制</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自己</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的属性，（愚人码头注：不包括继承过来的属性）。</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w:t>
      </w:r>
      <w:r w:rsidRPr="00E14618">
        <w:rPr>
          <w:rFonts w:ascii="Consolas" w:eastAsia="宋体" w:hAnsi="Consolas" w:cs="宋体"/>
          <w:color w:val="000000"/>
          <w:kern w:val="0"/>
          <w:sz w:val="18"/>
        </w:rPr>
        <w:t>_.findIndex</w:t>
      </w:r>
      <w:r w:rsidRPr="00E14618">
        <w:rPr>
          <w:rFonts w:ascii="Helvetica" w:eastAsia="宋体" w:hAnsi="Helvetica" w:cs="Helvetica"/>
          <w:color w:val="000000"/>
          <w:kern w:val="0"/>
          <w:szCs w:val="21"/>
        </w:rPr>
        <w:t>和</w:t>
      </w:r>
      <w:r w:rsidRPr="00E14618">
        <w:rPr>
          <w:rFonts w:ascii="Consolas" w:eastAsia="宋体" w:hAnsi="Consolas" w:cs="宋体"/>
          <w:color w:val="000000"/>
          <w:kern w:val="0"/>
          <w:sz w:val="18"/>
        </w:rPr>
        <w:t>_.findLastIndex</w:t>
      </w:r>
      <w:r w:rsidRPr="00E14618">
        <w:rPr>
          <w:rFonts w:ascii="Helvetica" w:eastAsia="宋体" w:hAnsi="Helvetica" w:cs="Helvetica"/>
          <w:color w:val="000000"/>
          <w:kern w:val="0"/>
          <w:szCs w:val="21"/>
        </w:rPr>
        <w:t>功能，很好地补充了</w:t>
      </w:r>
      <w:r w:rsidRPr="00E14618">
        <w:rPr>
          <w:rFonts w:ascii="Consolas" w:eastAsia="宋体" w:hAnsi="Consolas" w:cs="宋体"/>
          <w:color w:val="000000"/>
          <w:kern w:val="0"/>
          <w:sz w:val="18"/>
        </w:rPr>
        <w:t>_.indexOf</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_.lastIndexOf</w:t>
      </w:r>
      <w:r w:rsidRPr="00E14618">
        <w:rPr>
          <w:rFonts w:ascii="Helvetica" w:eastAsia="宋体" w:hAnsi="Helvetica" w:cs="Helvetica"/>
          <w:color w:val="000000"/>
          <w:kern w:val="0"/>
          <w:szCs w:val="21"/>
        </w:rPr>
        <w:t>。</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增加了一个</w:t>
      </w:r>
      <w:r w:rsidRPr="00E14618">
        <w:rPr>
          <w:rFonts w:ascii="Consolas" w:eastAsia="宋体" w:hAnsi="Consolas" w:cs="宋体"/>
          <w:color w:val="000000"/>
          <w:kern w:val="0"/>
          <w:sz w:val="18"/>
        </w:rPr>
        <w:t>_.isMatch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断言（判断）函数，它会告诉你，如果一个对象匹配的</w:t>
      </w:r>
      <w:r w:rsidRPr="00E14618">
        <w:rPr>
          <w:rFonts w:ascii="Helvetica" w:eastAsia="宋体" w:hAnsi="Helvetica" w:cs="Helvetica"/>
          <w:color w:val="000000"/>
          <w:kern w:val="0"/>
          <w:szCs w:val="21"/>
        </w:rPr>
        <w:t>key-value</w:t>
      </w:r>
      <w:r w:rsidRPr="00E14618">
        <w:rPr>
          <w:rFonts w:ascii="Helvetica" w:eastAsia="宋体" w:hAnsi="Helvetica" w:cs="Helvetica"/>
          <w:color w:val="000000"/>
          <w:kern w:val="0"/>
          <w:szCs w:val="21"/>
        </w:rPr>
        <w:t>属性。和</w:t>
      </w:r>
      <w:r w:rsidRPr="00E14618">
        <w:rPr>
          <w:rFonts w:ascii="Consolas" w:eastAsia="宋体" w:hAnsi="Consolas" w:cs="宋体"/>
          <w:color w:val="000000"/>
          <w:kern w:val="0"/>
          <w:sz w:val="18"/>
        </w:rPr>
        <w:t>_.isEqual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_.matcher</w:t>
      </w:r>
      <w:r w:rsidRPr="00E14618">
        <w:rPr>
          <w:rFonts w:ascii="Helvetica" w:eastAsia="宋体" w:hAnsi="Helvetica" w:cs="Helvetica"/>
          <w:color w:val="000000"/>
          <w:kern w:val="0"/>
          <w:szCs w:val="21"/>
        </w:rPr>
        <w:t>非常接近。</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增加了一个</w:t>
      </w:r>
      <w:r w:rsidRPr="00E14618">
        <w:rPr>
          <w:rFonts w:ascii="Consolas" w:eastAsia="宋体" w:hAnsi="Consolas" w:cs="宋体"/>
          <w:color w:val="000000"/>
          <w:kern w:val="0"/>
          <w:sz w:val="18"/>
        </w:rPr>
        <w:t>_.isError</w:t>
      </w:r>
      <w:r w:rsidRPr="00E14618">
        <w:rPr>
          <w:rFonts w:ascii="Helvetica" w:eastAsia="宋体" w:hAnsi="Helvetica" w:cs="Helvetica"/>
          <w:color w:val="000000"/>
          <w:kern w:val="0"/>
          <w:szCs w:val="21"/>
        </w:rPr>
        <w:t>功能。</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恢复</w:t>
      </w:r>
      <w:r w:rsidRPr="00E14618">
        <w:rPr>
          <w:rFonts w:ascii="Consolas" w:eastAsia="宋体" w:hAnsi="Consolas" w:cs="宋体"/>
          <w:color w:val="000000"/>
          <w:kern w:val="0"/>
          <w:sz w:val="18"/>
        </w:rPr>
        <w:t>_.unzip</w:t>
      </w:r>
      <w:r w:rsidRPr="00E14618">
        <w:rPr>
          <w:rFonts w:ascii="Helvetica" w:eastAsia="宋体" w:hAnsi="Helvetica" w:cs="Helvetica"/>
          <w:color w:val="000000"/>
          <w:kern w:val="0"/>
          <w:szCs w:val="21"/>
        </w:rPr>
        <w:t>功能，</w:t>
      </w:r>
      <w:proofErr w:type="gramStart"/>
      <w:r w:rsidRPr="00E14618">
        <w:rPr>
          <w:rFonts w:ascii="Helvetica" w:eastAsia="宋体" w:hAnsi="Helvetica" w:cs="Helvetica"/>
          <w:color w:val="000000"/>
          <w:kern w:val="0"/>
          <w:szCs w:val="21"/>
        </w:rPr>
        <w:t>做为</w:t>
      </w:r>
      <w:proofErr w:type="gramEnd"/>
      <w:r w:rsidRPr="00E14618">
        <w:rPr>
          <w:rFonts w:ascii="Consolas" w:eastAsia="宋体" w:hAnsi="Consolas" w:cs="宋体"/>
          <w:color w:val="000000"/>
          <w:kern w:val="0"/>
          <w:sz w:val="18"/>
        </w:rPr>
        <w:t>zip</w:t>
      </w:r>
      <w:r w:rsidRPr="00E14618">
        <w:rPr>
          <w:rFonts w:ascii="Helvetica" w:eastAsia="宋体" w:hAnsi="Helvetica" w:cs="Helvetica"/>
          <w:color w:val="000000"/>
          <w:kern w:val="0"/>
          <w:szCs w:val="21"/>
        </w:rPr>
        <w:t>相反的功能。回滚。</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_.result</w:t>
      </w:r>
      <w:r w:rsidRPr="00E14618">
        <w:rPr>
          <w:rFonts w:ascii="Helvetica" w:eastAsia="宋体" w:hAnsi="Helvetica" w:cs="Helvetica"/>
          <w:color w:val="000000"/>
          <w:kern w:val="0"/>
          <w:szCs w:val="21"/>
        </w:rPr>
        <w:t>现在有一个可选的回退值（或函数提供回退值）。</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w:t>
      </w:r>
      <w:r w:rsidRPr="00E14618">
        <w:rPr>
          <w:rFonts w:ascii="Consolas" w:eastAsia="宋体" w:hAnsi="Consolas" w:cs="宋体"/>
          <w:color w:val="000000"/>
          <w:kern w:val="0"/>
          <w:sz w:val="18"/>
        </w:rPr>
        <w:t>_.propertyOf</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函数发生器作为</w:t>
      </w:r>
      <w:r w:rsidRPr="00E14618">
        <w:rPr>
          <w:rFonts w:ascii="Consolas" w:eastAsia="宋体" w:hAnsi="Consolas" w:cs="宋体"/>
          <w:color w:val="000000"/>
          <w:kern w:val="0"/>
          <w:sz w:val="18"/>
        </w:rPr>
        <w:t>_.property</w:t>
      </w:r>
      <w:r w:rsidRPr="00E14618">
        <w:rPr>
          <w:rFonts w:ascii="Helvetica" w:eastAsia="宋体" w:hAnsi="Helvetica" w:cs="Helvetica"/>
          <w:color w:val="000000"/>
          <w:kern w:val="0"/>
          <w:szCs w:val="21"/>
        </w:rPr>
        <w:t>的镜像版本。</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弃用</w:t>
      </w:r>
      <w:r w:rsidRPr="00E14618">
        <w:rPr>
          <w:rFonts w:ascii="Consolas" w:eastAsia="宋体" w:hAnsi="Consolas" w:cs="宋体"/>
          <w:color w:val="000000"/>
          <w:kern w:val="0"/>
          <w:sz w:val="18"/>
        </w:rPr>
        <w:t>_.matches</w:t>
      </w:r>
      <w:r w:rsidRPr="00E14618">
        <w:rPr>
          <w:rFonts w:ascii="Helvetica" w:eastAsia="宋体" w:hAnsi="Helvetica" w:cs="Helvetica"/>
          <w:color w:val="000000"/>
          <w:kern w:val="0"/>
          <w:szCs w:val="21"/>
        </w:rPr>
        <w:t>。目前他已经有一个更加和谐的名称</w:t>
      </w:r>
      <w:r w:rsidRPr="00E14618">
        <w:rPr>
          <w:rFonts w:ascii="Helvetica" w:eastAsia="宋体" w:hAnsi="Helvetica" w:cs="Helvetica"/>
          <w:color w:val="000000"/>
          <w:kern w:val="0"/>
          <w:szCs w:val="21"/>
        </w:rPr>
        <w:t xml:space="preserve"> -</w:t>
      </w:r>
      <w:r w:rsidRPr="00E14618">
        <w:rPr>
          <w:rFonts w:ascii="Consolas" w:eastAsia="宋体" w:hAnsi="Consolas" w:cs="宋体"/>
          <w:color w:val="000000"/>
          <w:kern w:val="0"/>
          <w:sz w:val="18"/>
        </w:rPr>
        <w:t>_.matcher</w:t>
      </w:r>
      <w:r w:rsidRPr="00E14618">
        <w:rPr>
          <w:rFonts w:ascii="Helvetica" w:eastAsia="宋体" w:hAnsi="Helvetica" w:cs="Helvetica"/>
          <w:color w:val="000000"/>
          <w:kern w:val="0"/>
          <w:szCs w:val="21"/>
        </w:rPr>
        <w:t>。</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简化各种多样的代码，以提高跨平台兼容性的变化，修复边界情况的</w:t>
      </w:r>
      <w:r w:rsidRPr="00E14618">
        <w:rPr>
          <w:rFonts w:ascii="Helvetica" w:eastAsia="宋体" w:hAnsi="Helvetica" w:cs="Helvetica"/>
          <w:color w:val="000000"/>
          <w:kern w:val="0"/>
          <w:szCs w:val="21"/>
        </w:rPr>
        <w:t>bug</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1.6.0</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February 10, 2014</w:t>
      </w:r>
      <w:r w:rsidRPr="00E14618">
        <w:rPr>
          <w:rFonts w:ascii="Helvetica" w:eastAsia="宋体" w:hAnsi="Helvetica" w:cs="Helvetica"/>
          <w:color w:val="000000"/>
          <w:kern w:val="0"/>
          <w:szCs w:val="21"/>
        </w:rPr>
        <w:t> — </w:t>
      </w:r>
      <w:hyperlink r:id="rId82" w:history="1">
        <w:r w:rsidRPr="00E14618">
          <w:rPr>
            <w:rFonts w:ascii="Helvetica" w:eastAsia="宋体" w:hAnsi="Helvetica" w:cs="Helvetica"/>
            <w:color w:val="444444"/>
            <w:kern w:val="0"/>
            <w:u w:val="single"/>
          </w:rPr>
          <w:t>Diff</w:t>
        </w:r>
      </w:hyperlink>
      <w:r w:rsidRPr="00E14618">
        <w:rPr>
          <w:rFonts w:ascii="Helvetica" w:eastAsia="宋体" w:hAnsi="Helvetica" w:cs="Helvetica"/>
          <w:color w:val="000000"/>
          <w:kern w:val="0"/>
          <w:szCs w:val="21"/>
        </w:rPr>
        <w:t> — </w:t>
      </w:r>
      <w:hyperlink r:id="rId83" w:history="1">
        <w:r w:rsidRPr="00E14618">
          <w:rPr>
            <w:rFonts w:ascii="Helvetica" w:eastAsia="宋体" w:hAnsi="Helvetica" w:cs="Helvetica"/>
            <w:color w:val="444444"/>
            <w:kern w:val="0"/>
            <w:u w:val="single"/>
          </w:rPr>
          <w:t>Docs</w:t>
        </w:r>
      </w:hyperlink>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 xml:space="preserve">Underscore </w:t>
      </w:r>
      <w:r w:rsidRPr="00E14618">
        <w:rPr>
          <w:rFonts w:ascii="Helvetica" w:eastAsia="宋体" w:hAnsi="Helvetica" w:cs="Helvetica"/>
          <w:color w:val="000000"/>
          <w:kern w:val="0"/>
          <w:szCs w:val="21"/>
        </w:rPr>
        <w:t>现在将自己注册为</w:t>
      </w:r>
      <w:r w:rsidRPr="00E14618">
        <w:rPr>
          <w:rFonts w:ascii="Helvetica" w:eastAsia="宋体" w:hAnsi="Helvetica" w:cs="Helvetica"/>
          <w:color w:val="000000"/>
          <w:kern w:val="0"/>
          <w:szCs w:val="21"/>
        </w:rPr>
        <w:t>AMD</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Require.js</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Bower</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Component</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以及作为一个</w:t>
      </w:r>
      <w:r w:rsidRPr="00E14618">
        <w:rPr>
          <w:rFonts w:ascii="Helvetica" w:eastAsia="宋体" w:hAnsi="Helvetica" w:cs="Helvetica"/>
          <w:color w:val="000000"/>
          <w:kern w:val="0"/>
          <w:szCs w:val="21"/>
        </w:rPr>
        <w:t>CommonJS</w:t>
      </w:r>
      <w:r w:rsidRPr="00E14618">
        <w:rPr>
          <w:rFonts w:ascii="Helvetica" w:eastAsia="宋体" w:hAnsi="Helvetica" w:cs="Helvetica"/>
          <w:color w:val="000000"/>
          <w:kern w:val="0"/>
          <w:szCs w:val="21"/>
        </w:rPr>
        <w:t>的模块和常规（</w:t>
      </w:r>
      <w:r w:rsidRPr="00E14618">
        <w:rPr>
          <w:rFonts w:ascii="Helvetica" w:eastAsia="宋体" w:hAnsi="Helvetica" w:cs="Helvetica"/>
          <w:color w:val="000000"/>
          <w:kern w:val="0"/>
          <w:szCs w:val="21"/>
        </w:rPr>
        <w:t>Java</w:t>
      </w:r>
      <w:r w:rsidRPr="00E14618">
        <w:rPr>
          <w:rFonts w:ascii="Helvetica" w:eastAsia="宋体" w:hAnsi="Helvetica" w:cs="Helvetica"/>
          <w:color w:val="000000"/>
          <w:kern w:val="0"/>
          <w:szCs w:val="21"/>
        </w:rPr>
        <w:t>）的脚本。</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虽然比较丑陋，但也许是必要的。</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lastRenderedPageBreak/>
        <w:t>添加了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_.partition</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一个拆分一个集合为两个结果列表，第一个数组其元素都满足</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迭代函数，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而第二个的所有元素均不能满足</w:t>
      </w:r>
      <w:r w:rsidRPr="00E14618">
        <w:rPr>
          <w:rFonts w:ascii="Helvetica" w:eastAsia="宋体" w:hAnsi="Helvetica" w:cs="Helvetica"/>
          <w:b/>
          <w:bCs/>
          <w:color w:val="000000"/>
          <w:kern w:val="0"/>
          <w:szCs w:val="21"/>
        </w:rPr>
        <w:t>predicate</w:t>
      </w:r>
      <w:r w:rsidRPr="00E14618">
        <w:rPr>
          <w:rFonts w:ascii="Helvetica" w:eastAsia="宋体" w:hAnsi="Helvetica" w:cs="Helvetica"/>
          <w:color w:val="000000"/>
          <w:kern w:val="0"/>
          <w:szCs w:val="21"/>
        </w:rPr>
        <w:t>迭代函数。</w:t>
      </w:r>
    </w:p>
    <w:p w:rsidR="00E14618" w:rsidRPr="00E14618" w:rsidRDefault="00E14618" w:rsidP="0049069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_.property</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创建一个迭代器，</w:t>
      </w:r>
      <w:proofErr w:type="gramStart"/>
      <w:r w:rsidRPr="00E14618">
        <w:rPr>
          <w:rFonts w:ascii="Helvetica" w:eastAsia="宋体" w:hAnsi="Helvetica" w:cs="Helvetica"/>
          <w:color w:val="000000"/>
          <w:kern w:val="0"/>
          <w:szCs w:val="21"/>
        </w:rPr>
        <w:t>轻松从</w:t>
      </w:r>
      <w:proofErr w:type="gramEnd"/>
      <w:r w:rsidRPr="00E14618">
        <w:rPr>
          <w:rFonts w:ascii="Helvetica" w:eastAsia="宋体" w:hAnsi="Helvetica" w:cs="Helvetica"/>
          <w:color w:val="000000"/>
          <w:kern w:val="0"/>
          <w:szCs w:val="21"/>
        </w:rPr>
        <w:t>对象中获取特定属性。</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与其他</w:t>
      </w:r>
      <w:r w:rsidRPr="00E14618">
        <w:rPr>
          <w:rFonts w:ascii="Helvetica" w:eastAsia="宋体" w:hAnsi="Helvetica" w:cs="Helvetica"/>
          <w:color w:val="000000"/>
          <w:kern w:val="0"/>
          <w:szCs w:val="21"/>
        </w:rPr>
        <w:t xml:space="preserve"> Underscore </w:t>
      </w:r>
      <w:r w:rsidRPr="00E14618">
        <w:rPr>
          <w:rFonts w:ascii="Helvetica" w:eastAsia="宋体" w:hAnsi="Helvetica" w:cs="Helvetica"/>
          <w:color w:val="000000"/>
          <w:kern w:val="0"/>
          <w:szCs w:val="21"/>
        </w:rPr>
        <w:t>集合函数结合使用时很有用。</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_.matches</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一个函数，它会给你一个断言可以用来辨别</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给定的对象是否匹配指定键</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值属性的列表。</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_.constant</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作为</w:t>
      </w:r>
      <w:r w:rsidRPr="00E14618">
        <w:rPr>
          <w:rFonts w:ascii="Consolas" w:eastAsia="宋体" w:hAnsi="Consolas" w:cs="宋体"/>
          <w:color w:val="000000"/>
          <w:kern w:val="0"/>
          <w:sz w:val="18"/>
        </w:rPr>
        <w:t>_.identity</w:t>
      </w:r>
      <w:r w:rsidRPr="00E14618">
        <w:rPr>
          <w:rFonts w:ascii="Helvetica" w:eastAsia="宋体" w:hAnsi="Helvetica" w:cs="Helvetica"/>
          <w:color w:val="000000"/>
          <w:kern w:val="0"/>
          <w:szCs w:val="21"/>
        </w:rPr>
        <w:t>高阶</w:t>
      </w:r>
      <w:r w:rsidRPr="00E14618">
        <w:rPr>
          <w:rFonts w:ascii="Helvetica" w:eastAsia="宋体" w:hAnsi="Helvetica" w:cs="Helvetica"/>
          <w:color w:val="000000"/>
          <w:kern w:val="0"/>
          <w:szCs w:val="21"/>
        </w:rPr>
        <w:t>.</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_.now</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一个优化的方式来获得一个时间戳</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在内部用来加快</w:t>
      </w:r>
      <w:r w:rsidRPr="00E14618">
        <w:rPr>
          <w:rFonts w:ascii="Consolas" w:eastAsia="宋体" w:hAnsi="Consolas" w:cs="宋体"/>
          <w:color w:val="000000"/>
          <w:kern w:val="0"/>
          <w:sz w:val="18"/>
        </w:rPr>
        <w:t>debounce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throttle</w:t>
      </w:r>
      <w:r w:rsidRPr="00E14618">
        <w:rPr>
          <w:rFonts w:ascii="Helvetica" w:eastAsia="宋体" w:hAnsi="Helvetica" w:cs="Helvetica"/>
          <w:color w:val="000000"/>
          <w:kern w:val="0"/>
          <w:szCs w:val="21"/>
        </w:rPr>
        <w:t>。</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_.partial</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现在可以用来部分适用的任何参数，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通过传递</w:t>
      </w:r>
      <w:r w:rsidRPr="00E14618">
        <w:rPr>
          <w:rFonts w:ascii="Consolas" w:eastAsia="宋体" w:hAnsi="Consolas" w:cs="宋体"/>
          <w:color w:val="000000"/>
          <w:kern w:val="0"/>
          <w:sz w:val="18"/>
        </w:rPr>
        <w:t>_</w:t>
      </w:r>
      <w:r w:rsidRPr="00E14618">
        <w:rPr>
          <w:rFonts w:ascii="Helvetica" w:eastAsia="宋体" w:hAnsi="Helvetica" w:cs="Helvetica"/>
          <w:color w:val="000000"/>
          <w:kern w:val="0"/>
          <w:szCs w:val="21"/>
        </w:rPr>
        <w:t>，无论你想要一个占位符变量，</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稍后填充。</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_.each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返回一个列表的引用，方便链式调用。</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The </w:t>
      </w:r>
      <w:r w:rsidRPr="00E14618">
        <w:rPr>
          <w:rFonts w:ascii="Consolas" w:eastAsia="宋体" w:hAnsi="Consolas" w:cs="宋体"/>
          <w:color w:val="000000"/>
          <w:kern w:val="0"/>
          <w:sz w:val="18"/>
        </w:rPr>
        <w:t>_.keys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当空对象传入的时候返回一个空数组。</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proofErr w:type="gramStart"/>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更多杂项重构</w:t>
      </w:r>
      <w:r w:rsidRPr="00E14618">
        <w:rPr>
          <w:rFonts w:ascii="Helvetica" w:eastAsia="宋体" w:hAnsi="Helvetica" w:cs="Helvetica"/>
          <w:color w:val="000000"/>
          <w:kern w:val="0"/>
          <w:szCs w:val="21"/>
        </w:rPr>
        <w:t>.</w:t>
      </w:r>
      <w:proofErr w:type="gramEnd"/>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1.5.2</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Sept. 7, 2013</w:t>
      </w:r>
      <w:r w:rsidRPr="00E14618">
        <w:rPr>
          <w:rFonts w:ascii="Helvetica" w:eastAsia="宋体" w:hAnsi="Helvetica" w:cs="Helvetica"/>
          <w:color w:val="000000"/>
          <w:kern w:val="0"/>
          <w:szCs w:val="21"/>
        </w:rPr>
        <w:t> — </w:t>
      </w:r>
      <w:hyperlink r:id="rId84" w:history="1">
        <w:r w:rsidRPr="00E14618">
          <w:rPr>
            <w:rFonts w:ascii="Helvetica" w:eastAsia="宋体" w:hAnsi="Helvetica" w:cs="Helvetica"/>
            <w:color w:val="444444"/>
            <w:kern w:val="0"/>
            <w:u w:val="single"/>
          </w:rPr>
          <w:t>Diff</w:t>
        </w:r>
      </w:hyperlink>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增加了</w:t>
      </w:r>
      <w:r w:rsidRPr="00E14618">
        <w:rPr>
          <w:rFonts w:ascii="Consolas" w:eastAsia="宋体" w:hAnsi="Consolas" w:cs="宋体"/>
          <w:color w:val="000000"/>
          <w:kern w:val="0"/>
          <w:sz w:val="18"/>
        </w:rPr>
        <w:t>indexBy</w:t>
      </w:r>
      <w:r w:rsidRPr="00E14618">
        <w:rPr>
          <w:rFonts w:ascii="Helvetica" w:eastAsia="宋体" w:hAnsi="Helvetica" w:cs="Helvetica"/>
          <w:color w:val="000000"/>
          <w:kern w:val="0"/>
          <w:szCs w:val="21"/>
        </w:rPr>
        <w:t>函数，他是</w:t>
      </w:r>
      <w:r w:rsidRPr="00E14618">
        <w:rPr>
          <w:rFonts w:ascii="Consolas" w:eastAsia="宋体" w:hAnsi="Consolas" w:cs="宋体"/>
          <w:color w:val="000000"/>
          <w:kern w:val="0"/>
          <w:sz w:val="18"/>
        </w:rPr>
        <w:t>countBy</w:t>
      </w:r>
      <w:r w:rsidRPr="00E14618">
        <w:rPr>
          <w:rFonts w:ascii="Helvetica" w:eastAsia="宋体" w:hAnsi="Helvetica" w:cs="Helvetica"/>
          <w:color w:val="000000"/>
          <w:kern w:val="0"/>
          <w:szCs w:val="21"/>
        </w:rPr>
        <w:t> and </w:t>
      </w:r>
      <w:r w:rsidRPr="00E14618">
        <w:rPr>
          <w:rFonts w:ascii="Consolas" w:eastAsia="宋体" w:hAnsi="Consolas" w:cs="宋体"/>
          <w:color w:val="000000"/>
          <w:kern w:val="0"/>
          <w:sz w:val="18"/>
        </w:rPr>
        <w:t>groupBy</w:t>
      </w:r>
      <w:r w:rsidRPr="00E14618">
        <w:rPr>
          <w:rFonts w:ascii="Helvetica" w:eastAsia="宋体" w:hAnsi="Helvetica" w:cs="Helvetica"/>
          <w:color w:val="000000"/>
          <w:kern w:val="0"/>
          <w:szCs w:val="21"/>
        </w:rPr>
        <w:t>功能相辅相成。</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增加了</w:t>
      </w:r>
      <w:r w:rsidRPr="00E14618">
        <w:rPr>
          <w:rFonts w:ascii="Consolas" w:eastAsia="宋体" w:hAnsi="Consolas" w:cs="宋体"/>
          <w:color w:val="000000"/>
          <w:kern w:val="0"/>
          <w:sz w:val="18"/>
        </w:rPr>
        <w:t>sample</w:t>
      </w:r>
      <w:r w:rsidRPr="00E14618">
        <w:rPr>
          <w:rFonts w:ascii="Helvetica" w:eastAsia="宋体" w:hAnsi="Helvetica" w:cs="Helvetica"/>
          <w:color w:val="000000"/>
          <w:kern w:val="0"/>
          <w:szCs w:val="21"/>
        </w:rPr>
        <w:t>函数，从数组中产生随机元素。</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一些有关函数的优化，</w:t>
      </w:r>
      <w:r w:rsidRPr="00E14618">
        <w:rPr>
          <w:rFonts w:ascii="Consolas" w:eastAsia="宋体" w:hAnsi="Consolas" w:cs="宋体"/>
          <w:color w:val="000000"/>
          <w:kern w:val="0"/>
          <w:sz w:val="18"/>
        </w:rPr>
        <w:t>_.keys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方面的实现（包含大幅提升的对象上</w:t>
      </w:r>
      <w:r w:rsidRPr="00E14618">
        <w:rPr>
          <w:rFonts w:ascii="Consolas" w:eastAsia="宋体" w:hAnsi="Consolas" w:cs="宋体"/>
          <w:color w:val="000000"/>
          <w:kern w:val="0"/>
          <w:sz w:val="18"/>
        </w:rPr>
        <w:t>each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函数）。另外</w:t>
      </w:r>
      <w:r w:rsidRPr="00E14618">
        <w:rPr>
          <w:rFonts w:ascii="Consolas" w:eastAsia="宋体" w:hAnsi="Consolas" w:cs="宋体"/>
          <w:color w:val="000000"/>
          <w:kern w:val="0"/>
          <w:sz w:val="18"/>
        </w:rPr>
        <w:t>debounce</w:t>
      </w:r>
      <w:r w:rsidRPr="00E14618">
        <w:rPr>
          <w:rFonts w:ascii="Helvetica" w:eastAsia="宋体" w:hAnsi="Helvetica" w:cs="Helvetica"/>
          <w:color w:val="000000"/>
          <w:kern w:val="0"/>
          <w:szCs w:val="21"/>
        </w:rPr>
        <w:t>中一个紧密的循环。</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1.5.1</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Jul. 8, 2013</w:t>
      </w:r>
      <w:r w:rsidRPr="00E14618">
        <w:rPr>
          <w:rFonts w:ascii="Helvetica" w:eastAsia="宋体" w:hAnsi="Helvetica" w:cs="Helvetica"/>
          <w:color w:val="000000"/>
          <w:kern w:val="0"/>
          <w:szCs w:val="21"/>
        </w:rPr>
        <w:t> — </w:t>
      </w:r>
      <w:hyperlink r:id="rId85" w:history="1">
        <w:r w:rsidRPr="00E14618">
          <w:rPr>
            <w:rFonts w:ascii="Helvetica" w:eastAsia="宋体" w:hAnsi="Helvetica" w:cs="Helvetica"/>
            <w:color w:val="444444"/>
            <w:kern w:val="0"/>
            <w:u w:val="single"/>
          </w:rPr>
          <w:t>Diff</w:t>
        </w:r>
      </w:hyperlink>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删除</w:t>
      </w:r>
      <w:r w:rsidRPr="00E14618">
        <w:rPr>
          <w:rFonts w:ascii="Consolas" w:eastAsia="宋体" w:hAnsi="Consolas" w:cs="宋体"/>
          <w:color w:val="000000"/>
          <w:kern w:val="0"/>
          <w:sz w:val="18"/>
        </w:rPr>
        <w:t>unzip</w:t>
      </w:r>
      <w:r w:rsidRPr="00E14618">
        <w:rPr>
          <w:rFonts w:ascii="Helvetica" w:eastAsia="宋体" w:hAnsi="Helvetica" w:cs="Helvetica"/>
          <w:color w:val="000000"/>
          <w:kern w:val="0"/>
          <w:szCs w:val="21"/>
        </w:rPr>
        <w:t>，因为她简单的应用了</w:t>
      </w:r>
      <w:r w:rsidRPr="00E14618">
        <w:rPr>
          <w:rFonts w:ascii="Consolas" w:eastAsia="宋体" w:hAnsi="Consolas" w:cs="宋体"/>
          <w:color w:val="000000"/>
          <w:kern w:val="0"/>
          <w:sz w:val="18"/>
        </w:rPr>
        <w:t>zip</w:t>
      </w:r>
      <w:r w:rsidRPr="00E14618">
        <w:rPr>
          <w:rFonts w:ascii="Helvetica" w:eastAsia="宋体" w:hAnsi="Helvetica" w:cs="Helvetica"/>
          <w:color w:val="000000"/>
          <w:kern w:val="0"/>
          <w:szCs w:val="21"/>
        </w:rPr>
        <w:t>参数的一个数组。使用</w:t>
      </w:r>
      <w:r w:rsidRPr="00E14618">
        <w:rPr>
          <w:rFonts w:ascii="Consolas" w:eastAsia="宋体" w:hAnsi="Consolas" w:cs="宋体"/>
          <w:color w:val="000000"/>
          <w:kern w:val="0"/>
          <w:sz w:val="18"/>
        </w:rPr>
        <w:t>_.zip.apply(_, list)</w:t>
      </w:r>
      <w:r w:rsidRPr="00E14618">
        <w:rPr>
          <w:rFonts w:ascii="Helvetica" w:eastAsia="宋体" w:hAnsi="Helvetica" w:cs="Helvetica"/>
          <w:color w:val="000000"/>
          <w:kern w:val="0"/>
          <w:szCs w:val="21"/>
        </w:rPr>
        <w:t>代替。</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1.5.0</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Jul. 6, 2013</w:t>
      </w:r>
      <w:r w:rsidRPr="00E14618">
        <w:rPr>
          <w:rFonts w:ascii="Helvetica" w:eastAsia="宋体" w:hAnsi="Helvetica" w:cs="Helvetica"/>
          <w:color w:val="000000"/>
          <w:kern w:val="0"/>
          <w:szCs w:val="21"/>
        </w:rPr>
        <w:t> — </w:t>
      </w:r>
      <w:hyperlink r:id="rId86" w:history="1">
        <w:r w:rsidRPr="00E14618">
          <w:rPr>
            <w:rFonts w:ascii="Helvetica" w:eastAsia="宋体" w:hAnsi="Helvetica" w:cs="Helvetica"/>
            <w:color w:val="444444"/>
            <w:kern w:val="0"/>
            <w:u w:val="single"/>
          </w:rPr>
          <w:t>Diff</w:t>
        </w:r>
      </w:hyperlink>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添加一个</w:t>
      </w:r>
      <w:r w:rsidRPr="00E14618">
        <w:rPr>
          <w:rFonts w:ascii="Consolas" w:eastAsia="宋体" w:hAnsi="Consolas" w:cs="宋体"/>
          <w:color w:val="000000"/>
          <w:kern w:val="0"/>
          <w:sz w:val="18"/>
        </w:rPr>
        <w:t>unzip</w:t>
      </w:r>
      <w:r w:rsidRPr="00E14618">
        <w:rPr>
          <w:rFonts w:ascii="Helvetica" w:eastAsia="宋体" w:hAnsi="Helvetica" w:cs="Helvetica"/>
          <w:color w:val="000000"/>
          <w:kern w:val="0"/>
          <w:szCs w:val="21"/>
        </w:rPr>
        <w:t>新函数，作为</w:t>
      </w:r>
      <w:r w:rsidRPr="00E14618">
        <w:rPr>
          <w:rFonts w:ascii="Consolas" w:eastAsia="宋体" w:hAnsi="Consolas" w:cs="宋体"/>
          <w:color w:val="000000"/>
          <w:kern w:val="0"/>
          <w:sz w:val="18"/>
        </w:rPr>
        <w:t>_.zip</w:t>
      </w:r>
      <w:r w:rsidRPr="00E14618">
        <w:rPr>
          <w:rFonts w:ascii="Helvetica" w:eastAsia="宋体" w:hAnsi="Helvetica" w:cs="Helvetica"/>
          <w:color w:val="000000"/>
          <w:kern w:val="0"/>
          <w:szCs w:val="21"/>
        </w:rPr>
        <w:t>功能相反的函数。</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throttle</w:t>
      </w:r>
      <w:r w:rsidRPr="00E14618">
        <w:rPr>
          <w:rFonts w:ascii="Helvetica" w:eastAsia="宋体" w:hAnsi="Helvetica" w:cs="Helvetica"/>
          <w:color w:val="000000"/>
          <w:kern w:val="0"/>
          <w:szCs w:val="21"/>
        </w:rPr>
        <w:t>函数现在增加一个</w:t>
      </w:r>
      <w:r w:rsidRPr="00E14618">
        <w:rPr>
          <w:rFonts w:ascii="Consolas" w:eastAsia="宋体" w:hAnsi="Consolas" w:cs="宋体"/>
          <w:color w:val="000000"/>
          <w:kern w:val="0"/>
          <w:sz w:val="18"/>
        </w:rPr>
        <w:t>options</w:t>
      </w:r>
      <w:r w:rsidRPr="00E14618">
        <w:rPr>
          <w:rFonts w:ascii="Helvetica" w:eastAsia="宋体" w:hAnsi="Helvetica" w:cs="Helvetica"/>
          <w:color w:val="000000"/>
          <w:kern w:val="0"/>
          <w:szCs w:val="21"/>
        </w:rPr>
        <w:t>参数，如果你想禁用第一次首先执行的</w:t>
      </w:r>
      <w:r w:rsidRPr="00E14618">
        <w:rPr>
          <w:rFonts w:ascii="Helvetica" w:eastAsia="宋体" w:hAnsi="Helvetica" w:cs="Helvetica"/>
          <w:color w:val="000000"/>
          <w:kern w:val="0"/>
          <w:szCs w:val="21"/>
        </w:rPr>
        <w:t>{leading: false}</w:t>
      </w:r>
      <w:r w:rsidRPr="00E14618">
        <w:rPr>
          <w:rFonts w:ascii="Helvetica" w:eastAsia="宋体" w:hAnsi="Helvetica" w:cs="Helvetica"/>
          <w:color w:val="000000"/>
          <w:kern w:val="0"/>
          <w:szCs w:val="21"/>
        </w:rPr>
        <w:t>，还有如果你想禁用最后一次执行的话，传递</w:t>
      </w:r>
      <w:r w:rsidRPr="00E14618">
        <w:rPr>
          <w:rFonts w:ascii="Helvetica" w:eastAsia="宋体" w:hAnsi="Helvetica" w:cs="Helvetica"/>
          <w:color w:val="000000"/>
          <w:kern w:val="0"/>
          <w:szCs w:val="21"/>
        </w:rPr>
        <w:t>{trailing: false}</w:t>
      </w:r>
      <w:r w:rsidRPr="00E14618">
        <w:rPr>
          <w:rFonts w:ascii="Helvetica" w:eastAsia="宋体" w:hAnsi="Helvetica" w:cs="Helvetica"/>
          <w:color w:val="000000"/>
          <w:kern w:val="0"/>
          <w:szCs w:val="21"/>
        </w:rPr>
        <w:t>。</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现在提供了一个</w:t>
      </w:r>
      <w:r w:rsidRPr="00E14618">
        <w:rPr>
          <w:rFonts w:ascii="Helvetica" w:eastAsia="宋体" w:hAnsi="Helvetica" w:cs="Helvetica"/>
          <w:color w:val="000000"/>
          <w:kern w:val="0"/>
          <w:szCs w:val="21"/>
        </w:rPr>
        <w:t xml:space="preserve">source map </w:t>
      </w:r>
      <w:r w:rsidRPr="00E14618">
        <w:rPr>
          <w:rFonts w:ascii="Helvetica" w:eastAsia="宋体" w:hAnsi="Helvetica" w:cs="Helvetica"/>
          <w:color w:val="000000"/>
          <w:kern w:val="0"/>
          <w:szCs w:val="21"/>
        </w:rPr>
        <w:t>方便压缩文件的调试。</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lastRenderedPageBreak/>
        <w:t>defaults</w:t>
      </w:r>
      <w:r w:rsidRPr="00E14618">
        <w:rPr>
          <w:rFonts w:ascii="Helvetica" w:eastAsia="宋体" w:hAnsi="Helvetica" w:cs="Helvetica"/>
          <w:color w:val="000000"/>
          <w:kern w:val="0"/>
          <w:szCs w:val="21"/>
        </w:rPr>
        <w:t>函数现在只</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重写</w:t>
      </w:r>
      <w:r w:rsidRPr="00E14618">
        <w:rPr>
          <w:rFonts w:ascii="Consolas" w:eastAsia="宋体" w:hAnsi="Consolas" w:cs="宋体"/>
          <w:color w:val="000000"/>
          <w:kern w:val="0"/>
          <w:sz w:val="18"/>
        </w:rPr>
        <w:t>undefined</w:t>
      </w:r>
      <w:r w:rsidRPr="00E14618">
        <w:rPr>
          <w:rFonts w:ascii="Helvetica" w:eastAsia="宋体" w:hAnsi="Helvetica" w:cs="Helvetica"/>
          <w:color w:val="000000"/>
          <w:kern w:val="0"/>
          <w:szCs w:val="21"/>
        </w:rPr>
        <w:t>值，不再重写</w:t>
      </w:r>
      <w:r w:rsidRPr="00E14618">
        <w:rPr>
          <w:rFonts w:ascii="Consolas" w:eastAsia="宋体" w:hAnsi="Consolas" w:cs="宋体"/>
          <w:color w:val="000000"/>
          <w:kern w:val="0"/>
          <w:sz w:val="18"/>
        </w:rPr>
        <w:t>null</w:t>
      </w:r>
      <w:r w:rsidRPr="00E14618">
        <w:rPr>
          <w:rFonts w:ascii="Helvetica" w:eastAsia="宋体" w:hAnsi="Helvetica" w:cs="Helvetica"/>
          <w:color w:val="000000"/>
          <w:kern w:val="0"/>
          <w:szCs w:val="21"/>
        </w:rPr>
        <w:t>值。</w:t>
      </w:r>
    </w:p>
    <w:p w:rsidR="00A550E6" w:rsidRPr="00A550E6" w:rsidRDefault="00E14618" w:rsidP="00A550E6">
      <w:pPr>
        <w:widowControl/>
        <w:spacing w:before="100" w:beforeAutospacing="1" w:after="150"/>
        <w:jc w:val="left"/>
        <w:rPr>
          <w:rFonts w:ascii="Helvetica" w:eastAsia="宋体" w:hAnsi="Helvetica" w:cs="Helvetica" w:hint="eastAsia"/>
          <w:color w:val="000000"/>
          <w:kern w:val="0"/>
          <w:szCs w:val="21"/>
        </w:rPr>
      </w:pPr>
      <w:r w:rsidRPr="00E14618">
        <w:rPr>
          <w:rFonts w:ascii="Helvetica" w:eastAsia="宋体" w:hAnsi="Helvetica" w:cs="Helvetica"/>
          <w:color w:val="000000"/>
          <w:kern w:val="0"/>
          <w:szCs w:val="21"/>
        </w:rPr>
        <w:t>删除不带方法名参数调用</w:t>
      </w:r>
      <w:r w:rsidRPr="00E14618">
        <w:rPr>
          <w:rFonts w:ascii="Consolas" w:eastAsia="宋体" w:hAnsi="Consolas" w:cs="宋体"/>
          <w:color w:val="000000"/>
          <w:kern w:val="0"/>
          <w:sz w:val="18"/>
        </w:rPr>
        <w:t>_.bindAll</w:t>
      </w:r>
      <w:r w:rsidRPr="00E14618">
        <w:rPr>
          <w:rFonts w:ascii="Helvetica" w:eastAsia="宋体" w:hAnsi="Helvetica" w:cs="Helvetica"/>
          <w:color w:val="000000"/>
          <w:kern w:val="0"/>
          <w:szCs w:val="21"/>
        </w:rPr>
        <w:t>的能力。</w:t>
      </w:r>
    </w:p>
    <w:p w:rsidR="00E14618" w:rsidRPr="00E14618" w:rsidRDefault="00E14618" w:rsidP="00A550E6">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删除计数为</w:t>
      </w:r>
      <w:r w:rsidRPr="00E14618">
        <w:rPr>
          <w:rFonts w:ascii="Helvetica" w:eastAsia="宋体" w:hAnsi="Helvetica" w:cs="Helvetica"/>
          <w:color w:val="000000"/>
          <w:kern w:val="0"/>
          <w:szCs w:val="21"/>
        </w:rPr>
        <w:t>0</w:t>
      </w:r>
      <w:r w:rsidRPr="00E14618">
        <w:rPr>
          <w:rFonts w:ascii="Helvetica" w:eastAsia="宋体" w:hAnsi="Helvetica" w:cs="Helvetica"/>
          <w:color w:val="000000"/>
          <w:kern w:val="0"/>
          <w:szCs w:val="21"/>
        </w:rPr>
        <w:t>，调用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_.after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的能力。调用的最小数量现在是</w:t>
      </w:r>
      <w:r w:rsidRPr="00E14618">
        <w:rPr>
          <w:rFonts w:ascii="Consolas" w:eastAsia="宋体" w:hAnsi="Consolas" w:cs="宋体"/>
          <w:color w:val="000000"/>
          <w:kern w:val="0"/>
          <w:sz w:val="18"/>
        </w:rPr>
        <w:t>1</w:t>
      </w:r>
      <w:r w:rsidRPr="00E14618">
        <w:rPr>
          <w:rFonts w:ascii="Helvetica" w:eastAsia="宋体" w:hAnsi="Helvetica" w:cs="Helvetica"/>
          <w:color w:val="000000"/>
          <w:kern w:val="0"/>
          <w:szCs w:val="21"/>
        </w:rPr>
        <w:t>（自然数）</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1.4.4</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Jan. 30, 2013</w:t>
      </w:r>
      <w:r w:rsidRPr="00E14618">
        <w:rPr>
          <w:rFonts w:ascii="Helvetica" w:eastAsia="宋体" w:hAnsi="Helvetica" w:cs="Helvetica"/>
          <w:color w:val="000000"/>
          <w:kern w:val="0"/>
          <w:szCs w:val="21"/>
        </w:rPr>
        <w:t> — </w:t>
      </w:r>
      <w:hyperlink r:id="rId87" w:history="1">
        <w:r w:rsidRPr="00E14618">
          <w:rPr>
            <w:rFonts w:ascii="Helvetica" w:eastAsia="宋体" w:hAnsi="Helvetica" w:cs="Helvetica"/>
            <w:color w:val="444444"/>
            <w:kern w:val="0"/>
            <w:u w:val="single"/>
          </w:rPr>
          <w:t>Diff</w:t>
        </w:r>
      </w:hyperlink>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w:t>
      </w:r>
      <w:r w:rsidRPr="00E14618">
        <w:rPr>
          <w:rFonts w:ascii="Consolas" w:eastAsia="宋体" w:hAnsi="Consolas" w:cs="宋体"/>
          <w:color w:val="000000"/>
          <w:kern w:val="0"/>
          <w:sz w:val="18"/>
        </w:rPr>
        <w:t>_.findWhere</w:t>
      </w:r>
      <w:r w:rsidRPr="00E14618">
        <w:rPr>
          <w:rFonts w:ascii="Helvetica" w:eastAsia="宋体" w:hAnsi="Helvetica" w:cs="Helvetica"/>
          <w:color w:val="000000"/>
          <w:kern w:val="0"/>
          <w:szCs w:val="21"/>
        </w:rPr>
        <w:t>，在列表中找到的第一个元素，一组特定的键和值相匹配。</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w:t>
      </w:r>
      <w:r w:rsidRPr="00E14618">
        <w:rPr>
          <w:rFonts w:ascii="Consolas" w:eastAsia="宋体" w:hAnsi="Consolas" w:cs="宋体"/>
          <w:color w:val="000000"/>
          <w:kern w:val="0"/>
          <w:sz w:val="18"/>
        </w:rPr>
        <w:t>_.partial</w:t>
      </w:r>
      <w:r w:rsidRPr="00E14618">
        <w:rPr>
          <w:rFonts w:ascii="Helvetica" w:eastAsia="宋体" w:hAnsi="Helvetica" w:cs="Helvetica"/>
          <w:color w:val="000000"/>
          <w:kern w:val="0"/>
          <w:szCs w:val="21"/>
        </w:rPr>
        <w:t>，局部应用一个函数填充在任意数值的参数，</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不</w:t>
      </w:r>
      <w:r w:rsidRPr="00E14618">
        <w:rPr>
          <w:rFonts w:ascii="Helvetica" w:eastAsia="宋体" w:hAnsi="Helvetica" w:cs="Helvetica"/>
          <w:color w:val="000000"/>
          <w:kern w:val="0"/>
          <w:szCs w:val="21"/>
        </w:rPr>
        <w:t>改变其动态</w:t>
      </w:r>
      <w:r w:rsidRPr="00E14618">
        <w:rPr>
          <w:rFonts w:ascii="Consolas" w:eastAsia="宋体" w:hAnsi="Consolas" w:cs="宋体"/>
          <w:color w:val="000000"/>
          <w:kern w:val="0"/>
          <w:sz w:val="18"/>
        </w:rPr>
        <w:t>this</w:t>
      </w:r>
      <w:r w:rsidRPr="00E14618">
        <w:rPr>
          <w:rFonts w:ascii="Helvetica" w:eastAsia="宋体" w:hAnsi="Helvetica" w:cs="Helvetica"/>
          <w:color w:val="000000"/>
          <w:kern w:val="0"/>
          <w:szCs w:val="21"/>
        </w:rPr>
        <w:t>值。</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通过去掉了一些的边缘案件</w:t>
      </w:r>
      <w:proofErr w:type="gramStart"/>
      <w:r w:rsidRPr="00E14618">
        <w:rPr>
          <w:rFonts w:ascii="Helvetica" w:eastAsia="宋体" w:hAnsi="Helvetica" w:cs="Helvetica"/>
          <w:color w:val="000000"/>
          <w:kern w:val="0"/>
          <w:szCs w:val="21"/>
        </w:rPr>
        <w:t>涉包括</w:t>
      </w:r>
      <w:proofErr w:type="gramEnd"/>
      <w:r w:rsidRPr="00E14618">
        <w:rPr>
          <w:rFonts w:ascii="Helvetica" w:eastAsia="宋体" w:hAnsi="Helvetica" w:cs="Helvetica"/>
          <w:color w:val="000000"/>
          <w:kern w:val="0"/>
          <w:szCs w:val="21"/>
        </w:rPr>
        <w:t>构造函数来简化</w:t>
      </w:r>
      <w:r w:rsidRPr="00E14618">
        <w:rPr>
          <w:rFonts w:ascii="Consolas" w:eastAsia="宋体" w:hAnsi="Consolas" w:cs="宋体"/>
          <w:color w:val="000000"/>
          <w:kern w:val="0"/>
          <w:sz w:val="18"/>
        </w:rPr>
        <w:t>bind</w:t>
      </w:r>
      <w:r w:rsidRPr="00E14618">
        <w:rPr>
          <w:rFonts w:ascii="Helvetica" w:eastAsia="宋体" w:hAnsi="Helvetica" w:cs="Helvetica"/>
          <w:color w:val="000000"/>
          <w:kern w:val="0"/>
          <w:szCs w:val="21"/>
        </w:rPr>
        <w:t>。总之：不要</w:t>
      </w:r>
      <w:r w:rsidRPr="00E14618">
        <w:rPr>
          <w:rFonts w:ascii="Consolas" w:eastAsia="宋体" w:hAnsi="Consolas" w:cs="宋体"/>
          <w:color w:val="000000"/>
          <w:kern w:val="0"/>
          <w:sz w:val="18"/>
        </w:rPr>
        <w:t>_.bind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你的构造器。</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一个</w:t>
      </w:r>
      <w:r w:rsidRPr="00E14618">
        <w:rPr>
          <w:rFonts w:ascii="Consolas" w:eastAsia="宋体" w:hAnsi="Consolas" w:cs="宋体"/>
          <w:color w:val="000000"/>
          <w:kern w:val="0"/>
          <w:sz w:val="18"/>
        </w:rPr>
        <w:t>invoke</w:t>
      </w:r>
      <w:r w:rsidRPr="00E14618">
        <w:rPr>
          <w:rFonts w:ascii="Helvetica" w:eastAsia="宋体" w:hAnsi="Helvetica" w:cs="Helvetica"/>
          <w:color w:val="000000"/>
          <w:kern w:val="0"/>
          <w:szCs w:val="21"/>
        </w:rPr>
        <w:t>的小优化。</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修改压缩版本中由于不当压缩引起的</w:t>
      </w:r>
      <w:r w:rsidRPr="00E14618">
        <w:rPr>
          <w:rFonts w:ascii="Consolas" w:eastAsia="宋体" w:hAnsi="Consolas" w:cs="宋体"/>
          <w:color w:val="000000"/>
          <w:kern w:val="0"/>
          <w:sz w:val="18"/>
        </w:rPr>
        <w:t>isFunction</w:t>
      </w:r>
      <w:r w:rsidRPr="00E14618">
        <w:rPr>
          <w:rFonts w:ascii="Helvetica" w:eastAsia="宋体" w:hAnsi="Helvetica" w:cs="Helvetica"/>
          <w:color w:val="000000"/>
          <w:kern w:val="0"/>
          <w:szCs w:val="21"/>
        </w:rPr>
        <w:t>BUG</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1.4.3</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Dec. 4, 2012</w:t>
      </w:r>
      <w:r w:rsidRPr="00E14618">
        <w:rPr>
          <w:rFonts w:ascii="Helvetica" w:eastAsia="宋体" w:hAnsi="Helvetica" w:cs="Helvetica"/>
          <w:color w:val="000000"/>
          <w:kern w:val="0"/>
          <w:szCs w:val="21"/>
        </w:rPr>
        <w:t> — </w:t>
      </w:r>
      <w:hyperlink r:id="rId88" w:history="1">
        <w:r w:rsidRPr="00E14618">
          <w:rPr>
            <w:rFonts w:ascii="Helvetica" w:eastAsia="宋体" w:hAnsi="Helvetica" w:cs="Helvetica"/>
            <w:color w:val="444444"/>
            <w:kern w:val="0"/>
            <w:u w:val="single"/>
          </w:rPr>
          <w:t>Diff</w:t>
        </w:r>
      </w:hyperlink>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改进</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与</w:t>
      </w:r>
      <w:r w:rsidRPr="00E14618">
        <w:rPr>
          <w:rFonts w:ascii="Helvetica" w:eastAsia="宋体" w:hAnsi="Helvetica" w:cs="Helvetica"/>
          <w:color w:val="000000"/>
          <w:kern w:val="0"/>
          <w:szCs w:val="21"/>
        </w:rPr>
        <w:t>Adobe</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JS</w:t>
      </w:r>
      <w:r w:rsidRPr="00E14618">
        <w:rPr>
          <w:rFonts w:ascii="Helvetica" w:eastAsia="宋体" w:hAnsi="Helvetica" w:cs="Helvetica"/>
          <w:color w:val="000000"/>
          <w:kern w:val="0"/>
          <w:szCs w:val="21"/>
        </w:rPr>
        <w:t>引擎的兼容性，可用于</w:t>
      </w:r>
      <w:r w:rsidRPr="00E14618">
        <w:rPr>
          <w:rFonts w:ascii="Helvetica" w:eastAsia="宋体" w:hAnsi="Helvetica" w:cs="Helvetica"/>
          <w:color w:val="000000"/>
          <w:kern w:val="0"/>
          <w:szCs w:val="21"/>
        </w:rPr>
        <w:t>script Illustrator</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Photoshop</w:t>
      </w:r>
      <w:r w:rsidRPr="00E14618">
        <w:rPr>
          <w:rFonts w:ascii="Helvetica" w:eastAsia="宋体" w:hAnsi="Helvetica" w:cs="Helvetica"/>
          <w:color w:val="000000"/>
          <w:kern w:val="0"/>
          <w:szCs w:val="21"/>
        </w:rPr>
        <w:t>和相关产品。</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添加一个默认的</w:t>
      </w:r>
      <w:r w:rsidRPr="00E14618">
        <w:rPr>
          <w:rFonts w:ascii="Consolas" w:eastAsia="宋体" w:hAnsi="Consolas" w:cs="宋体"/>
          <w:color w:val="000000"/>
          <w:kern w:val="0"/>
          <w:sz w:val="18"/>
        </w:rPr>
        <w:t>_.identity</w:t>
      </w:r>
      <w:r w:rsidRPr="00E14618">
        <w:rPr>
          <w:rFonts w:ascii="Helvetica" w:eastAsia="宋体" w:hAnsi="Helvetica" w:cs="Helvetica"/>
          <w:color w:val="000000"/>
          <w:kern w:val="0"/>
          <w:szCs w:val="21"/>
        </w:rPr>
        <w:t>迭代到</w:t>
      </w:r>
      <w:r w:rsidRPr="00E14618">
        <w:rPr>
          <w:rFonts w:ascii="Consolas" w:eastAsia="宋体" w:hAnsi="Consolas" w:cs="宋体"/>
          <w:color w:val="000000"/>
          <w:kern w:val="0"/>
          <w:sz w:val="18"/>
        </w:rPr>
        <w:t>countBy</w:t>
      </w:r>
      <w:r w:rsidRPr="00E14618">
        <w:rPr>
          <w:rFonts w:ascii="Helvetica" w:eastAsia="宋体" w:hAnsi="Helvetica" w:cs="Helvetica"/>
          <w:color w:val="000000"/>
          <w:kern w:val="0"/>
          <w:szCs w:val="21"/>
        </w:rPr>
        <w:t>和</w:t>
      </w:r>
      <w:r w:rsidRPr="00E14618">
        <w:rPr>
          <w:rFonts w:ascii="Consolas" w:eastAsia="宋体" w:hAnsi="Consolas" w:cs="宋体"/>
          <w:color w:val="000000"/>
          <w:kern w:val="0"/>
          <w:sz w:val="18"/>
        </w:rPr>
        <w:t>groupBy</w:t>
      </w:r>
      <w:r w:rsidRPr="00E14618">
        <w:rPr>
          <w:rFonts w:ascii="Helvetica" w:eastAsia="宋体" w:hAnsi="Helvetica" w:cs="Helvetica"/>
          <w:color w:val="000000"/>
          <w:kern w:val="0"/>
          <w:szCs w:val="21"/>
        </w:rPr>
        <w:t>中。</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uniq</w:t>
      </w:r>
      <w:r w:rsidRPr="00E14618">
        <w:rPr>
          <w:rFonts w:ascii="Helvetica" w:eastAsia="宋体" w:hAnsi="Helvetica" w:cs="Helvetica"/>
          <w:color w:val="000000"/>
          <w:kern w:val="0"/>
          <w:szCs w:val="21"/>
        </w:rPr>
        <w:t>函数现在接受</w:t>
      </w:r>
      <w:r w:rsidRPr="00E14618">
        <w:rPr>
          <w:rFonts w:ascii="Consolas" w:eastAsia="宋体" w:hAnsi="Consolas" w:cs="宋体"/>
          <w:color w:val="000000"/>
          <w:kern w:val="0"/>
          <w:sz w:val="18"/>
        </w:rPr>
        <w:t>array, iterator, context</w:t>
      </w:r>
      <w:r w:rsidRPr="00E14618">
        <w:rPr>
          <w:rFonts w:ascii="Helvetica" w:eastAsia="宋体" w:hAnsi="Helvetica" w:cs="Helvetica"/>
          <w:color w:val="000000"/>
          <w:kern w:val="0"/>
          <w:szCs w:val="21"/>
        </w:rPr>
        <w:t>作为参数列表。</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times</w:t>
      </w:r>
      <w:r w:rsidRPr="00E14618">
        <w:rPr>
          <w:rFonts w:ascii="Helvetica" w:eastAsia="宋体" w:hAnsi="Helvetica" w:cs="Helvetica"/>
          <w:color w:val="000000"/>
          <w:kern w:val="0"/>
          <w:szCs w:val="21"/>
        </w:rPr>
        <w:t>函数现在放回迭代函数结果的映射数组。</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简化和修复</w:t>
      </w:r>
      <w:r w:rsidRPr="00E14618">
        <w:rPr>
          <w:rFonts w:ascii="Consolas" w:eastAsia="宋体" w:hAnsi="Consolas" w:cs="宋体"/>
          <w:color w:val="000000"/>
          <w:kern w:val="0"/>
          <w:sz w:val="18"/>
        </w:rPr>
        <w:t>throttle</w:t>
      </w:r>
      <w:r w:rsidRPr="00E14618">
        <w:rPr>
          <w:rFonts w:ascii="Helvetica" w:eastAsia="宋体" w:hAnsi="Helvetica" w:cs="Helvetica"/>
          <w:color w:val="000000"/>
          <w:kern w:val="0"/>
          <w:szCs w:val="21"/>
        </w:rPr>
        <w:t>BUG</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1.4.2</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2012</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10</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1</w:t>
      </w:r>
      <w:r w:rsidRPr="00E14618">
        <w:rPr>
          <w:rFonts w:ascii="Helvetica" w:eastAsia="宋体" w:hAnsi="Helvetica" w:cs="Helvetica"/>
          <w:i/>
          <w:iCs/>
          <w:color w:val="000000"/>
          <w:kern w:val="0"/>
          <w:sz w:val="15"/>
          <w:szCs w:val="15"/>
        </w:rPr>
        <w:t>日</w:t>
      </w:r>
      <w:r w:rsidRPr="00E14618">
        <w:rPr>
          <w:rFonts w:ascii="Helvetica" w:eastAsia="宋体" w:hAnsi="Helvetica" w:cs="Helvetica"/>
          <w:color w:val="000000"/>
          <w:kern w:val="0"/>
          <w:szCs w:val="21"/>
        </w:rPr>
        <w:t> — </w:t>
      </w:r>
      <w:hyperlink r:id="rId89" w:history="1">
        <w:r w:rsidRPr="00E14618">
          <w:rPr>
            <w:rFonts w:ascii="Helvetica" w:eastAsia="宋体" w:hAnsi="Helvetica" w:cs="Helvetica"/>
            <w:color w:val="444444"/>
            <w:kern w:val="0"/>
            <w:u w:val="single"/>
          </w:rPr>
          <w:t>比较文件</w:t>
        </w:r>
      </w:hyperlink>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为了保证向下兼容</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恢复了</w:t>
      </w:r>
      <w:r w:rsidRPr="00E14618">
        <w:rPr>
          <w:rFonts w:ascii="Helvetica" w:eastAsia="宋体" w:hAnsi="Helvetica" w:cs="Helvetica"/>
          <w:color w:val="000000"/>
          <w:kern w:val="0"/>
          <w:szCs w:val="21"/>
        </w:rPr>
        <w:t xml:space="preserve"> 1.4.0 </w:t>
      </w:r>
      <w:r w:rsidRPr="00E14618">
        <w:rPr>
          <w:rFonts w:ascii="Helvetica" w:eastAsia="宋体" w:hAnsi="Helvetica" w:cs="Helvetica"/>
          <w:color w:val="000000"/>
          <w:kern w:val="0"/>
          <w:szCs w:val="21"/>
        </w:rPr>
        <w:t>候选版时的一些特性</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当传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null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到迭代函数时</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现在又</w:t>
      </w:r>
      <w:proofErr w:type="gramStart"/>
      <w:r w:rsidRPr="00E14618">
        <w:rPr>
          <w:rFonts w:ascii="Helvetica" w:eastAsia="宋体" w:hAnsi="Helvetica" w:cs="Helvetica"/>
          <w:color w:val="000000"/>
          <w:kern w:val="0"/>
          <w:szCs w:val="21"/>
        </w:rPr>
        <w:t>变回非可选</w:t>
      </w:r>
      <w:proofErr w:type="gramEnd"/>
      <w:r w:rsidRPr="00E14618">
        <w:rPr>
          <w:rFonts w:ascii="Helvetica" w:eastAsia="宋体" w:hAnsi="Helvetica" w:cs="Helvetica"/>
          <w:color w:val="000000"/>
          <w:kern w:val="0"/>
          <w:szCs w:val="21"/>
        </w:rPr>
        <w:t>参数了</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1.4.1</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Oct. 1, 2012</w:t>
      </w:r>
      <w:r w:rsidRPr="00E14618">
        <w:rPr>
          <w:rFonts w:ascii="Helvetica" w:eastAsia="宋体" w:hAnsi="Helvetica" w:cs="Helvetica"/>
          <w:color w:val="000000"/>
          <w:kern w:val="0"/>
          <w:szCs w:val="21"/>
        </w:rPr>
        <w:t> — </w:t>
      </w:r>
      <w:hyperlink r:id="rId90" w:history="1">
        <w:r w:rsidRPr="00E14618">
          <w:rPr>
            <w:rFonts w:ascii="Helvetica" w:eastAsia="宋体" w:hAnsi="Helvetica" w:cs="Helvetica"/>
            <w:color w:val="444444"/>
            <w:kern w:val="0"/>
            <w:u w:val="single"/>
          </w:rPr>
          <w:t>比较文件</w:t>
        </w:r>
      </w:hyperlink>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修复</w:t>
      </w:r>
      <w:r w:rsidRPr="00E14618">
        <w:rPr>
          <w:rFonts w:ascii="Helvetica" w:eastAsia="宋体" w:hAnsi="Helvetica" w:cs="Helvetica"/>
          <w:color w:val="000000"/>
          <w:kern w:val="0"/>
          <w:szCs w:val="21"/>
        </w:rPr>
        <w:t xml:space="preserve"> 1.4.0 </w:t>
      </w:r>
      <w:r w:rsidRPr="00E14618">
        <w:rPr>
          <w:rFonts w:ascii="Helvetica" w:eastAsia="宋体" w:hAnsi="Helvetica" w:cs="Helvetica"/>
          <w:color w:val="000000"/>
          <w:kern w:val="0"/>
          <w:szCs w:val="21"/>
        </w:rPr>
        <w:t>版本里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lastIndexOf</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函数的退化</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1.4.0</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Sept. 27, 2012</w:t>
      </w:r>
      <w:r w:rsidRPr="00E14618">
        <w:rPr>
          <w:rFonts w:ascii="Helvetica" w:eastAsia="宋体" w:hAnsi="Helvetica" w:cs="Helvetica"/>
          <w:color w:val="000000"/>
          <w:kern w:val="0"/>
          <w:szCs w:val="21"/>
        </w:rPr>
        <w:t> — </w:t>
      </w:r>
      <w:hyperlink r:id="rId91" w:history="1">
        <w:r w:rsidRPr="00E14618">
          <w:rPr>
            <w:rFonts w:ascii="Helvetica" w:eastAsia="宋体" w:hAnsi="Helvetica" w:cs="Helvetica"/>
            <w:color w:val="444444"/>
            <w:kern w:val="0"/>
            <w:u w:val="single"/>
          </w:rPr>
          <w:t>比较文件</w:t>
        </w:r>
      </w:hyperlink>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pairs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把一个</w:t>
      </w:r>
      <w:r w:rsidRPr="00E14618">
        <w:rPr>
          <w:rFonts w:ascii="Helvetica" w:eastAsia="宋体" w:hAnsi="Helvetica" w:cs="Helvetica"/>
          <w:color w:val="000000"/>
          <w:kern w:val="0"/>
          <w:szCs w:val="21"/>
        </w:rPr>
        <w:t xml:space="preserve"> JavaScript </w:t>
      </w:r>
      <w:r w:rsidRPr="00E14618">
        <w:rPr>
          <w:rFonts w:ascii="Helvetica" w:eastAsia="宋体" w:hAnsi="Helvetica" w:cs="Helvetica"/>
          <w:color w:val="000000"/>
          <w:kern w:val="0"/>
          <w:szCs w:val="21"/>
        </w:rPr>
        <w:t>对象转换成</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[key, 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的组合</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同样地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也有</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object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把</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[key, value]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的数组组合转换</w:t>
      </w:r>
      <w:proofErr w:type="gramStart"/>
      <w:r w:rsidRPr="00E14618">
        <w:rPr>
          <w:rFonts w:ascii="Helvetica" w:eastAsia="宋体" w:hAnsi="Helvetica" w:cs="Helvetica"/>
          <w:color w:val="000000"/>
          <w:kern w:val="0"/>
          <w:szCs w:val="21"/>
        </w:rPr>
        <w:t>成对象</w:t>
      </w:r>
      <w:proofErr w:type="gramEnd"/>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countBy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可以计算数组内符合条件的对象个数</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lastRenderedPageBreak/>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invert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在对象里实现一个简单的键值对调</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where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以便于筛选出一个数组里包含指定键值的对象数组</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omit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可以过滤</w:t>
      </w:r>
      <w:proofErr w:type="gramStart"/>
      <w:r w:rsidRPr="00E14618">
        <w:rPr>
          <w:rFonts w:ascii="Helvetica" w:eastAsia="宋体" w:hAnsi="Helvetica" w:cs="Helvetica"/>
          <w:color w:val="000000"/>
          <w:kern w:val="0"/>
          <w:szCs w:val="21"/>
        </w:rPr>
        <w:t>掉对象</w:t>
      </w:r>
      <w:proofErr w:type="gramEnd"/>
      <w:r w:rsidRPr="00E14618">
        <w:rPr>
          <w:rFonts w:ascii="Helvetica" w:eastAsia="宋体" w:hAnsi="Helvetica" w:cs="Helvetica"/>
          <w:color w:val="000000"/>
          <w:kern w:val="0"/>
          <w:szCs w:val="21"/>
        </w:rPr>
        <w:t>里的对应</w:t>
      </w:r>
      <w:r w:rsidRPr="00E14618">
        <w:rPr>
          <w:rFonts w:ascii="Helvetica" w:eastAsia="宋体" w:hAnsi="Helvetica" w:cs="Helvetica"/>
          <w:color w:val="000000"/>
          <w:kern w:val="0"/>
          <w:szCs w:val="21"/>
        </w:rPr>
        <w:t>key</w:t>
      </w:r>
      <w:r w:rsidRPr="00E14618">
        <w:rPr>
          <w:rFonts w:ascii="Helvetica" w:eastAsia="宋体" w:hAnsi="Helvetica" w:cs="Helvetica"/>
          <w:color w:val="000000"/>
          <w:kern w:val="0"/>
          <w:szCs w:val="21"/>
        </w:rPr>
        <w:t>的属性</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random</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生成指定范围内的随机数</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_.debounce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创建的函数现在会返回上一次更新后的值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就像</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_.throttle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加工过的函数一样</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sortBy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函数现在使用了稳定的排序算法</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增加可选参数</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fromIndex</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到</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indexOf</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lastIndexOf</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函数里</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 xml:space="preserve">Underscore </w:t>
      </w:r>
      <w:r w:rsidRPr="00E14618">
        <w:rPr>
          <w:rFonts w:ascii="Helvetica" w:eastAsia="宋体" w:hAnsi="Helvetica" w:cs="Helvetica"/>
          <w:color w:val="000000"/>
          <w:kern w:val="0"/>
          <w:szCs w:val="21"/>
        </w:rPr>
        <w:t>的迭代函数里不再支持稀疏数组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请使用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for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循环来代替</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或者会更好</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min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max</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函数现在可以用在</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非常</w:t>
      </w:r>
      <w:r w:rsidRPr="00E14618">
        <w:rPr>
          <w:rFonts w:ascii="Helvetica" w:eastAsia="宋体" w:hAnsi="Helvetica" w:cs="Helvetica"/>
          <w:color w:val="000000"/>
          <w:kern w:val="0"/>
          <w:szCs w:val="21"/>
        </w:rPr>
        <w:t>大的数组上</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模板引擎里插入变量现在可以使用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null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undefined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作为空字符串</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 xml:space="preserve">Underscore </w:t>
      </w:r>
      <w:r w:rsidRPr="00E14618">
        <w:rPr>
          <w:rFonts w:ascii="Helvetica" w:eastAsia="宋体" w:hAnsi="Helvetica" w:cs="Helvetica"/>
          <w:color w:val="000000"/>
          <w:kern w:val="0"/>
          <w:szCs w:val="21"/>
        </w:rPr>
        <w:t>的迭代函数不再接受</w:t>
      </w:r>
      <w:del w:id="0" w:author="Unknown">
        <w:r w:rsidRPr="00E14618">
          <w:rPr>
            <w:rFonts w:ascii="Helvetica" w:eastAsia="宋体" w:hAnsi="Helvetica" w:cs="Helvetica"/>
            <w:color w:val="000000"/>
            <w:kern w:val="0"/>
            <w:szCs w:val="21"/>
          </w:rPr>
          <w:delText> </w:delText>
        </w:r>
        <w:r w:rsidRPr="00E14618">
          <w:rPr>
            <w:rFonts w:ascii="Consolas" w:eastAsia="宋体" w:hAnsi="Consolas" w:cs="宋体"/>
            <w:color w:val="000000"/>
            <w:kern w:val="0"/>
            <w:sz w:val="18"/>
          </w:rPr>
          <w:delText>null</w:delText>
        </w:r>
        <w:r w:rsidRPr="00E14618">
          <w:rPr>
            <w:rFonts w:ascii="Helvetica" w:eastAsia="宋体" w:hAnsi="Helvetica" w:cs="Helvetica"/>
            <w:color w:val="000000"/>
            <w:kern w:val="0"/>
            <w:szCs w:val="21"/>
          </w:rPr>
          <w:delText> </w:delText>
        </w:r>
        <w:r w:rsidRPr="00E14618">
          <w:rPr>
            <w:rFonts w:ascii="Helvetica" w:eastAsia="宋体" w:hAnsi="Helvetica" w:cs="Helvetica"/>
            <w:color w:val="000000"/>
            <w:kern w:val="0"/>
            <w:szCs w:val="21"/>
          </w:rPr>
          <w:delText>作为非可选参数</w:delText>
        </w:r>
        <w:r w:rsidRPr="00E14618">
          <w:rPr>
            <w:rFonts w:ascii="Helvetica" w:eastAsia="宋体" w:hAnsi="Helvetica" w:cs="Helvetica"/>
            <w:color w:val="000000"/>
            <w:kern w:val="0"/>
            <w:szCs w:val="21"/>
          </w:rPr>
          <w:delText xml:space="preserve">. </w:delText>
        </w:r>
        <w:r w:rsidRPr="00E14618">
          <w:rPr>
            <w:rFonts w:ascii="Helvetica" w:eastAsia="宋体" w:hAnsi="Helvetica" w:cs="Helvetica"/>
            <w:color w:val="000000"/>
            <w:kern w:val="0"/>
            <w:szCs w:val="21"/>
          </w:rPr>
          <w:delText>否则您将得到一个错误提示</w:delText>
        </w:r>
        <w:r w:rsidRPr="00E14618">
          <w:rPr>
            <w:rFonts w:ascii="Helvetica" w:eastAsia="宋体" w:hAnsi="Helvetica" w:cs="Helvetica"/>
            <w:color w:val="000000"/>
            <w:kern w:val="0"/>
            <w:szCs w:val="21"/>
          </w:rPr>
          <w:delText>.</w:delText>
        </w:r>
      </w:del>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一些小幅修复和调整</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可以在此查看与之前版本的</w:t>
      </w:r>
      <w:r w:rsidRPr="00E14618">
        <w:rPr>
          <w:rFonts w:ascii="Helvetica" w:eastAsia="宋体" w:hAnsi="Helvetica" w:cs="Helvetica"/>
          <w:color w:val="000000"/>
          <w:kern w:val="0"/>
          <w:szCs w:val="21"/>
        </w:rPr>
        <w:t> </w:t>
      </w:r>
      <w:hyperlink r:id="rId92" w:history="1">
        <w:r w:rsidRPr="00E14618">
          <w:rPr>
            <w:rFonts w:ascii="Helvetica" w:eastAsia="宋体" w:hAnsi="Helvetica" w:cs="Helvetica"/>
            <w:color w:val="444444"/>
            <w:kern w:val="0"/>
            <w:u w:val="single"/>
          </w:rPr>
          <w:t>比较</w:t>
        </w:r>
      </w:hyperlink>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1.4.0</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可能比较不向下兼容</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这取决于您怎么使用</w:t>
      </w:r>
      <w:r w:rsidRPr="00E14618">
        <w:rPr>
          <w:rFonts w:ascii="Helvetica" w:eastAsia="宋体" w:hAnsi="Helvetica" w:cs="Helvetica"/>
          <w:color w:val="000000"/>
          <w:kern w:val="0"/>
          <w:szCs w:val="21"/>
        </w:rPr>
        <w:t xml:space="preserve">Underscore — </w:t>
      </w:r>
      <w:r w:rsidRPr="00E14618">
        <w:rPr>
          <w:rFonts w:ascii="Helvetica" w:eastAsia="宋体" w:hAnsi="Helvetica" w:cs="Helvetica"/>
          <w:color w:val="000000"/>
          <w:kern w:val="0"/>
          <w:szCs w:val="21"/>
        </w:rPr>
        <w:t>请在升级后进行测试。</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1.3.3</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2012</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4</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10</w:t>
      </w:r>
      <w:r w:rsidRPr="00E14618">
        <w:rPr>
          <w:rFonts w:ascii="Helvetica" w:eastAsia="宋体" w:hAnsi="Helvetica" w:cs="Helvetica"/>
          <w:i/>
          <w:iCs/>
          <w:color w:val="000000"/>
          <w:kern w:val="0"/>
          <w:sz w:val="15"/>
          <w:szCs w:val="15"/>
        </w:rPr>
        <w:t>日</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_.template</w:t>
      </w:r>
      <w:r w:rsidRPr="00E14618">
        <w:rPr>
          <w:rFonts w:ascii="Helvetica" w:eastAsia="宋体" w:hAnsi="Helvetica" w:cs="Helvetica"/>
          <w:color w:val="000000"/>
          <w:kern w:val="0"/>
          <w:szCs w:val="21"/>
        </w:rPr>
        <w:t>的多处改进</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现在为潜在的更有效的服务器端预编译</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提供模板的</w:t>
      </w:r>
      <w:r w:rsidRPr="00E14618">
        <w:rPr>
          <w:rFonts w:ascii="Consolas" w:eastAsia="宋体" w:hAnsi="Consolas" w:cs="宋体"/>
          <w:color w:val="000000"/>
          <w:kern w:val="0"/>
          <w:sz w:val="18"/>
        </w:rPr>
        <w:t>源</w:t>
      </w:r>
      <w:r w:rsidRPr="00E14618">
        <w:rPr>
          <w:rFonts w:ascii="Consolas" w:eastAsia="宋体" w:hAnsi="Consolas" w:cs="宋体"/>
          <w:color w:val="000000"/>
          <w:kern w:val="0"/>
          <w:sz w:val="18"/>
        </w:rPr>
        <w:t>(source)</w:t>
      </w:r>
      <w:r w:rsidRPr="00E14618">
        <w:rPr>
          <w:rFonts w:ascii="Helvetica" w:eastAsia="宋体" w:hAnsi="Helvetica" w:cs="Helvetica"/>
          <w:color w:val="000000"/>
          <w:kern w:val="0"/>
          <w:szCs w:val="21"/>
        </w:rPr>
        <w:t>作为属性</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您现在也可以在创建模板的时候</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设置</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variable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选项</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之后可以通过这个变量名取到模板传入的数据</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取代了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with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语句</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显著的改进了模板的渲染速度</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pick</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它可以过滤不在所提供的白名单之内的其他属性</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result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在与</w:t>
      </w:r>
      <w:r w:rsidRPr="00E14618">
        <w:rPr>
          <w:rFonts w:ascii="Helvetica" w:eastAsia="宋体" w:hAnsi="Helvetica" w:cs="Helvetica"/>
          <w:color w:val="000000"/>
          <w:kern w:val="0"/>
          <w:szCs w:val="21"/>
        </w:rPr>
        <w:t>API</w:t>
      </w:r>
      <w:r w:rsidRPr="00E14618">
        <w:rPr>
          <w:rFonts w:ascii="Helvetica" w:eastAsia="宋体" w:hAnsi="Helvetica" w:cs="Helvetica"/>
          <w:color w:val="000000"/>
          <w:kern w:val="0"/>
          <w:szCs w:val="21"/>
        </w:rPr>
        <w:t>工作时很方便</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允许函数属性或原始属性</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非函数属性</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isFinite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因为有时候仅仅知道某变量是一个</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数的时候还不够</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还要知道它是否是有限的数</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sortBy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函数现在可以传属性名作为对象的排序标准</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修复</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uniq</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现在可以在稀疏数组上使用了</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difference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w:t>
      </w:r>
      <w:proofErr w:type="gramStart"/>
      <w:r w:rsidRPr="00E14618">
        <w:rPr>
          <w:rFonts w:ascii="Helvetica" w:eastAsia="宋体" w:hAnsi="Helvetica" w:cs="Helvetica"/>
          <w:color w:val="000000"/>
          <w:kern w:val="0"/>
          <w:szCs w:val="21"/>
        </w:rPr>
        <w:t>在</w:t>
      </w:r>
      <w:proofErr w:type="gramEnd"/>
      <w:r w:rsidRPr="00E14618">
        <w:rPr>
          <w:rFonts w:ascii="Helvetica" w:eastAsia="宋体" w:hAnsi="Helvetica" w:cs="Helvetica"/>
          <w:color w:val="000000"/>
          <w:kern w:val="0"/>
          <w:szCs w:val="21"/>
        </w:rPr>
        <w:t>对比数组差异的时候只执行浅度的</w:t>
      </w:r>
      <w:r w:rsidRPr="00E14618">
        <w:rPr>
          <w:rFonts w:ascii="Helvetica" w:eastAsia="宋体" w:hAnsi="Helvetica" w:cs="Helvetica"/>
          <w:color w:val="000000"/>
          <w:kern w:val="0"/>
          <w:szCs w:val="21"/>
        </w:rPr>
        <w:t xml:space="preserve">flatten, </w:t>
      </w:r>
      <w:r w:rsidRPr="00E14618">
        <w:rPr>
          <w:rFonts w:ascii="Helvetica" w:eastAsia="宋体" w:hAnsi="Helvetica" w:cs="Helvetica"/>
          <w:color w:val="000000"/>
          <w:kern w:val="0"/>
          <w:szCs w:val="21"/>
        </w:rPr>
        <w:t>取代之前的深度</w:t>
      </w:r>
      <w:r w:rsidRPr="00E14618">
        <w:rPr>
          <w:rFonts w:ascii="Helvetica" w:eastAsia="宋体" w:hAnsi="Helvetica" w:cs="Helvetica"/>
          <w:color w:val="000000"/>
          <w:kern w:val="0"/>
          <w:szCs w:val="21"/>
        </w:rPr>
        <w:t>flatten.</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lastRenderedPageBreak/>
        <w:t>debounce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函数现在多了一个参数</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immediate</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会影响到达时间间隔后执行的是最先的函数调用还是最后的函数调用</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1.3.1</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2012</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1</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23</w:t>
      </w:r>
      <w:r w:rsidRPr="00E14618">
        <w:rPr>
          <w:rFonts w:ascii="Helvetica" w:eastAsia="宋体" w:hAnsi="Helvetica" w:cs="Helvetica"/>
          <w:i/>
          <w:iCs/>
          <w:color w:val="000000"/>
          <w:kern w:val="0"/>
          <w:sz w:val="15"/>
          <w:szCs w:val="15"/>
        </w:rPr>
        <w:t>日</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_.has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作为</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hasOwnProperty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更安全的版本</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_.collect</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作为</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_.map</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的别名</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恢复一个旧的修改</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_.extend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将再次可以正确复制</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拥有</w:t>
      </w:r>
      <w:r w:rsidRPr="00E14618">
        <w:rPr>
          <w:rFonts w:ascii="Helvetica" w:eastAsia="宋体" w:hAnsi="Helvetica" w:cs="Helvetica"/>
          <w:color w:val="000000"/>
          <w:kern w:val="0"/>
          <w:szCs w:val="21"/>
        </w:rPr>
        <w:t>undefined</w:t>
      </w:r>
      <w:r w:rsidRPr="00E14618">
        <w:rPr>
          <w:rFonts w:ascii="Helvetica" w:eastAsia="宋体" w:hAnsi="Helvetica" w:cs="Helvetica"/>
          <w:color w:val="000000"/>
          <w:kern w:val="0"/>
          <w:szCs w:val="21"/>
        </w:rPr>
        <w:t>值的属性</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修复在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_.template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的嵌入语句里反转义斜杠的</w:t>
      </w:r>
      <w:r w:rsidRPr="00E14618">
        <w:rPr>
          <w:rFonts w:ascii="Helvetica" w:eastAsia="宋体" w:hAnsi="Helvetica" w:cs="Helvetica"/>
          <w:color w:val="000000"/>
          <w:kern w:val="0"/>
          <w:szCs w:val="21"/>
        </w:rPr>
        <w:t>bug.</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1.3.0</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2012</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1</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11</w:t>
      </w:r>
      <w:r w:rsidRPr="00E14618">
        <w:rPr>
          <w:rFonts w:ascii="Helvetica" w:eastAsia="宋体" w:hAnsi="Helvetica" w:cs="Helvetica"/>
          <w:i/>
          <w:iCs/>
          <w:color w:val="000000"/>
          <w:kern w:val="0"/>
          <w:sz w:val="15"/>
          <w:szCs w:val="15"/>
        </w:rPr>
        <w:t>日</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移除</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对</w:t>
      </w:r>
      <w:r w:rsidRPr="00E14618">
        <w:rPr>
          <w:rFonts w:ascii="Helvetica" w:eastAsia="宋体" w:hAnsi="Helvetica" w:cs="Helvetica"/>
          <w:color w:val="000000"/>
          <w:kern w:val="0"/>
          <w:szCs w:val="21"/>
        </w:rPr>
        <w:t>AMD(RequireJS)</w:t>
      </w:r>
      <w:r w:rsidRPr="00E14618">
        <w:rPr>
          <w:rFonts w:ascii="Helvetica" w:eastAsia="宋体" w:hAnsi="Helvetica" w:cs="Helvetica"/>
          <w:color w:val="000000"/>
          <w:kern w:val="0"/>
          <w:szCs w:val="21"/>
        </w:rPr>
        <w:t>的支持</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如果您想继续在</w:t>
      </w:r>
      <w:r w:rsidRPr="00E14618">
        <w:rPr>
          <w:rFonts w:ascii="Helvetica" w:eastAsia="宋体" w:hAnsi="Helvetica" w:cs="Helvetica"/>
          <w:color w:val="000000"/>
          <w:kern w:val="0"/>
          <w:szCs w:val="21"/>
        </w:rPr>
        <w:t xml:space="preserve"> RequireJS</w:t>
      </w:r>
      <w:r w:rsidRPr="00E14618">
        <w:rPr>
          <w:rFonts w:ascii="Helvetica" w:eastAsia="宋体" w:hAnsi="Helvetica" w:cs="Helvetica"/>
          <w:color w:val="000000"/>
          <w:kern w:val="0"/>
          <w:szCs w:val="21"/>
        </w:rPr>
        <w:t>里使用</w:t>
      </w:r>
      <w:r w:rsidRPr="00E14618">
        <w:rPr>
          <w:rFonts w:ascii="Helvetica" w:eastAsia="宋体" w:hAnsi="Helvetica" w:cs="Helvetica"/>
          <w:color w:val="000000"/>
          <w:kern w:val="0"/>
          <w:szCs w:val="21"/>
        </w:rPr>
        <w:t xml:space="preserve">Underscore, </w:t>
      </w:r>
      <w:r w:rsidRPr="00E14618">
        <w:rPr>
          <w:rFonts w:ascii="Helvetica" w:eastAsia="宋体" w:hAnsi="Helvetica" w:cs="Helvetica"/>
          <w:color w:val="000000"/>
          <w:kern w:val="0"/>
          <w:szCs w:val="21"/>
        </w:rPr>
        <w:t>可以作为一个普通的</w:t>
      </w:r>
      <w:r w:rsidRPr="00E14618">
        <w:rPr>
          <w:rFonts w:ascii="Helvetica" w:eastAsia="宋体" w:hAnsi="Helvetica" w:cs="Helvetica"/>
          <w:color w:val="000000"/>
          <w:kern w:val="0"/>
          <w:szCs w:val="21"/>
        </w:rPr>
        <w:t>script</w:t>
      </w:r>
      <w:r w:rsidRPr="00E14618">
        <w:rPr>
          <w:rFonts w:ascii="Helvetica" w:eastAsia="宋体" w:hAnsi="Helvetica" w:cs="Helvetica"/>
          <w:color w:val="000000"/>
          <w:kern w:val="0"/>
          <w:szCs w:val="21"/>
        </w:rPr>
        <w:t>加载</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封装或</w:t>
      </w:r>
      <w:proofErr w:type="gramStart"/>
      <w:r w:rsidRPr="00E14618">
        <w:rPr>
          <w:rFonts w:ascii="Helvetica" w:eastAsia="宋体" w:hAnsi="Helvetica" w:cs="Helvetica"/>
          <w:color w:val="000000"/>
          <w:kern w:val="0"/>
          <w:szCs w:val="21"/>
        </w:rPr>
        <w:t>修改您</w:t>
      </w:r>
      <w:proofErr w:type="gramEnd"/>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副本</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或者下载一个</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别的</w:t>
      </w:r>
      <w:r w:rsidRPr="00E14618">
        <w:rPr>
          <w:rFonts w:ascii="Helvetica" w:eastAsia="宋体" w:hAnsi="Helvetica" w:cs="Helvetica"/>
          <w:color w:val="000000"/>
          <w:kern w:val="0"/>
          <w:szCs w:val="21"/>
        </w:rPr>
        <w:t>fork</w:t>
      </w:r>
      <w:r w:rsidRPr="00E14618">
        <w:rPr>
          <w:rFonts w:ascii="Helvetica" w:eastAsia="宋体" w:hAnsi="Helvetica" w:cs="Helvetica"/>
          <w:color w:val="000000"/>
          <w:kern w:val="0"/>
          <w:szCs w:val="21"/>
        </w:rPr>
        <w:t>版本</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1.2.4</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Jan. 4, 2012</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您现在可以写</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您应该会这样用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因为这样更简单</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_.chain(list)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来代替</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_(list).</w:t>
      </w:r>
      <w:proofErr w:type="gramStart"/>
      <w:r w:rsidRPr="00E14618">
        <w:rPr>
          <w:rFonts w:ascii="Consolas" w:eastAsia="宋体" w:hAnsi="Consolas" w:cs="宋体"/>
          <w:color w:val="000000"/>
          <w:kern w:val="0"/>
          <w:sz w:val="18"/>
        </w:rPr>
        <w:t>chain(</w:t>
      </w:r>
      <w:proofErr w:type="gramEnd"/>
      <w:r w:rsidRPr="00E14618">
        <w:rPr>
          <w:rFonts w:ascii="Consolas" w:eastAsia="宋体" w:hAnsi="Consolas" w:cs="宋体"/>
          <w:color w:val="000000"/>
          <w:kern w:val="0"/>
          <w:sz w:val="18"/>
        </w:rPr>
        <w:t>)</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修复已反转义的字符在</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模板里的错误</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并增加了支持自定义支持</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使用</w:t>
      </w:r>
      <w:r w:rsidRPr="00E14618">
        <w:rPr>
          <w:rFonts w:ascii="Consolas" w:eastAsia="宋体" w:hAnsi="Consolas" w:cs="宋体"/>
          <w:color w:val="000000"/>
          <w:kern w:val="0"/>
          <w:sz w:val="18"/>
        </w:rPr>
        <w:t>_.templateSettings</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只需要定义一到两个必备的正则表达式</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修复以数组作为第一参数传给</w:t>
      </w:r>
      <w:r w:rsidRPr="00E14618">
        <w:rPr>
          <w:rFonts w:ascii="Consolas" w:eastAsia="宋体" w:hAnsi="Consolas" w:cs="宋体"/>
          <w:color w:val="000000"/>
          <w:kern w:val="0"/>
          <w:sz w:val="18"/>
        </w:rPr>
        <w:t>_.wrap</w:t>
      </w:r>
      <w:r w:rsidRPr="00E14618">
        <w:rPr>
          <w:rFonts w:ascii="Helvetica" w:eastAsia="宋体" w:hAnsi="Helvetica" w:cs="Helvetica"/>
          <w:color w:val="000000"/>
          <w:kern w:val="0"/>
          <w:szCs w:val="21"/>
        </w:rPr>
        <w:t>函数的错误</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改进与</w:t>
      </w:r>
      <w:r w:rsidRPr="00E14618">
        <w:rPr>
          <w:rFonts w:ascii="Helvetica" w:eastAsia="宋体" w:hAnsi="Helvetica" w:cs="Helvetica"/>
          <w:color w:val="000000"/>
          <w:kern w:val="0"/>
          <w:szCs w:val="21"/>
        </w:rPr>
        <w:t>ClojureScript</w:t>
      </w:r>
      <w:r w:rsidRPr="00E14618">
        <w:rPr>
          <w:rFonts w:ascii="Helvetica" w:eastAsia="宋体" w:hAnsi="Helvetica" w:cs="Helvetica"/>
          <w:color w:val="000000"/>
          <w:kern w:val="0"/>
          <w:szCs w:val="21"/>
        </w:rPr>
        <w:t>的兼容性</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w:t>
      </w:r>
      <w:r w:rsidRPr="00E14618">
        <w:rPr>
          <w:rFonts w:ascii="Consolas" w:eastAsia="宋体" w:hAnsi="Consolas" w:cs="宋体"/>
          <w:color w:val="000000"/>
          <w:kern w:val="0"/>
          <w:sz w:val="18"/>
        </w:rPr>
        <w:t>call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函数到</w:t>
      </w:r>
      <w:r w:rsidRPr="00E14618">
        <w:rPr>
          <w:rFonts w:ascii="Consolas" w:eastAsia="宋体" w:hAnsi="Consolas" w:cs="宋体"/>
          <w:color w:val="000000"/>
          <w:kern w:val="0"/>
          <w:sz w:val="18"/>
        </w:rPr>
        <w:t>String.prototype</w:t>
      </w:r>
      <w:r w:rsidRPr="00E14618">
        <w:rPr>
          <w:rFonts w:ascii="Helvetica" w:eastAsia="宋体" w:hAnsi="Helvetica" w:cs="Helvetica"/>
          <w:color w:val="000000"/>
          <w:kern w:val="0"/>
          <w:szCs w:val="21"/>
        </w:rPr>
        <w:t>里</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1.2.3</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2011</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12</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7</w:t>
      </w:r>
      <w:r w:rsidRPr="00E14618">
        <w:rPr>
          <w:rFonts w:ascii="Helvetica" w:eastAsia="宋体" w:hAnsi="Helvetica" w:cs="Helvetica"/>
          <w:i/>
          <w:iCs/>
          <w:color w:val="000000"/>
          <w:kern w:val="0"/>
          <w:sz w:val="15"/>
          <w:szCs w:val="15"/>
        </w:rPr>
        <w:t>日</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动态范围在已编译的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_.template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函数中保留</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所以您可以使用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this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属性</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如果您喜欢的话</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_.indexOf</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_.lastIndexOf</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增加对稀疏数组的支持</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_.reduce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_.reduceRight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现在都可以传一个明确的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undefined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值</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您为什么要这样做并没有任何原因</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1.2.2</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2011</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11</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14</w:t>
      </w:r>
      <w:r w:rsidRPr="00E14618">
        <w:rPr>
          <w:rFonts w:ascii="Helvetica" w:eastAsia="宋体" w:hAnsi="Helvetica" w:cs="Helvetica"/>
          <w:i/>
          <w:iCs/>
          <w:color w:val="000000"/>
          <w:kern w:val="0"/>
          <w:sz w:val="15"/>
          <w:szCs w:val="15"/>
        </w:rPr>
        <w:t>日</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继续改进</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_.isEqual</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要让它和语义上所说的一样</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现在原生的</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会一个对象与它的封装起来的对象视为相等的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还有</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数组只会对比他们数字元素</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 w:val="15"/>
          <w:szCs w:val="15"/>
        </w:rPr>
        <w:t>(#351)</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_.escape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不再尝试在非双重转义的转义</w:t>
      </w:r>
      <w:r w:rsidRPr="00E14618">
        <w:rPr>
          <w:rFonts w:ascii="Helvetica" w:eastAsia="宋体" w:hAnsi="Helvetica" w:cs="Helvetica"/>
          <w:color w:val="000000"/>
          <w:kern w:val="0"/>
          <w:szCs w:val="21"/>
        </w:rPr>
        <w:t>HTML</w:t>
      </w:r>
      <w:r w:rsidRPr="00E14618">
        <w:rPr>
          <w:rFonts w:ascii="Helvetica" w:eastAsia="宋体" w:hAnsi="Helvetica" w:cs="Helvetica"/>
          <w:color w:val="000000"/>
          <w:kern w:val="0"/>
          <w:szCs w:val="21"/>
        </w:rPr>
        <w:t>实体上进行转换</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现在不管怎样只会反转义一次</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 w:val="15"/>
          <w:szCs w:val="15"/>
        </w:rPr>
        <w:t>(#350)</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lastRenderedPageBreak/>
        <w:t>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_.template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里</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如果愿意的话您可以省略嵌入表达式后面的分号</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&lt;% }) %&gt;</w:t>
      </w:r>
      <w:r w:rsidRPr="00E14618">
        <w:rPr>
          <w:rFonts w:ascii="Helvetica" w:eastAsia="宋体" w:hAnsi="Helvetica" w:cs="Helvetica"/>
          <w:color w:val="000000"/>
          <w:kern w:val="0"/>
          <w:szCs w:val="21"/>
        </w:rPr>
        <w:t> </w:t>
      </w:r>
      <w:proofErr w:type="gramStart"/>
      <w:r w:rsidRPr="00E14618">
        <w:rPr>
          <w:rFonts w:ascii="Helvetica" w:eastAsia="宋体" w:hAnsi="Helvetica" w:cs="Helvetica"/>
          <w:color w:val="000000"/>
          <w:kern w:val="0"/>
          <w:sz w:val="15"/>
          <w:szCs w:val="15"/>
        </w:rPr>
        <w:t>(#369)</w:t>
      </w:r>
      <w:r w:rsidRPr="00E14618">
        <w:rPr>
          <w:rFonts w:ascii="Helvetica" w:eastAsia="宋体" w:hAnsi="Helvetica" w:cs="Helvetica"/>
          <w:color w:val="000000"/>
          <w:kern w:val="0"/>
          <w:szCs w:val="21"/>
        </w:rPr>
        <w:t>.</w:t>
      </w:r>
      <w:proofErr w:type="gramEnd"/>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_.after(callback, 0)</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现在会立即触发</w:t>
      </w:r>
      <w:r w:rsidRPr="00E14618">
        <w:rPr>
          <w:rFonts w:ascii="Helvetica" w:eastAsia="宋体" w:hAnsi="Helvetica" w:cs="Helvetica"/>
          <w:color w:val="000000"/>
          <w:kern w:val="0"/>
          <w:szCs w:val="21"/>
        </w:rPr>
        <w:t>callback</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把</w:t>
      </w:r>
      <w:r w:rsidRPr="00E14618">
        <w:rPr>
          <w:rFonts w:ascii="Helvetica" w:eastAsia="宋体" w:hAnsi="Helvetica" w:cs="Helvetica"/>
          <w:color w:val="000000"/>
          <w:kern w:val="0"/>
          <w:szCs w:val="21"/>
        </w:rPr>
        <w:t>"after"</w:t>
      </w:r>
      <w:r w:rsidRPr="00E14618">
        <w:rPr>
          <w:rFonts w:ascii="Helvetica" w:eastAsia="宋体" w:hAnsi="Helvetica" w:cs="Helvetica"/>
          <w:color w:val="000000"/>
          <w:kern w:val="0"/>
          <w:szCs w:val="21"/>
        </w:rPr>
        <w:t>做得更易于使用在异步交互的</w:t>
      </w:r>
      <w:r w:rsidRPr="00E14618">
        <w:rPr>
          <w:rFonts w:ascii="Helvetica" w:eastAsia="宋体" w:hAnsi="Helvetica" w:cs="Helvetica"/>
          <w:color w:val="000000"/>
          <w:kern w:val="0"/>
          <w:szCs w:val="21"/>
        </w:rPr>
        <w:t>API</w:t>
      </w:r>
      <w:r w:rsidRPr="00E14618">
        <w:rPr>
          <w:rFonts w:ascii="Helvetica" w:eastAsia="宋体" w:hAnsi="Helvetica" w:cs="Helvetica"/>
          <w:color w:val="000000"/>
          <w:kern w:val="0"/>
          <w:szCs w:val="21"/>
        </w:rPr>
        <w:t>上</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 w:val="15"/>
          <w:szCs w:val="15"/>
        </w:rPr>
        <w:t>(#366)</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1.2.1</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2011</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10</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24</w:t>
      </w:r>
      <w:r w:rsidRPr="00E14618">
        <w:rPr>
          <w:rFonts w:ascii="Helvetica" w:eastAsia="宋体" w:hAnsi="Helvetica" w:cs="Helvetica"/>
          <w:i/>
          <w:iCs/>
          <w:color w:val="000000"/>
          <w:kern w:val="0"/>
          <w:sz w:val="15"/>
          <w:szCs w:val="15"/>
        </w:rPr>
        <w:t>日</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_.isEqual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函数的几个重要</w:t>
      </w:r>
      <w:r w:rsidRPr="00E14618">
        <w:rPr>
          <w:rFonts w:ascii="Helvetica" w:eastAsia="宋体" w:hAnsi="Helvetica" w:cs="Helvetica"/>
          <w:color w:val="000000"/>
          <w:kern w:val="0"/>
          <w:szCs w:val="21"/>
        </w:rPr>
        <w:t>bug</w:t>
      </w:r>
      <w:r w:rsidRPr="00E14618">
        <w:rPr>
          <w:rFonts w:ascii="Helvetica" w:eastAsia="宋体" w:hAnsi="Helvetica" w:cs="Helvetica"/>
          <w:color w:val="000000"/>
          <w:kern w:val="0"/>
          <w:szCs w:val="21"/>
        </w:rPr>
        <w:t>修复</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现在能更好地用在复杂的数组上</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和拥有</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length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属性的非数组对象上了</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 w:val="15"/>
          <w:szCs w:val="15"/>
        </w:rPr>
        <w:t>(#329)</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b/>
          <w:bCs/>
          <w:color w:val="000000"/>
          <w:kern w:val="0"/>
          <w:szCs w:val="21"/>
        </w:rPr>
        <w:t>jrburke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提供了导出</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以便</w:t>
      </w:r>
      <w:r w:rsidRPr="00E14618">
        <w:rPr>
          <w:rFonts w:ascii="Helvetica" w:eastAsia="宋体" w:hAnsi="Helvetica" w:cs="Helvetica"/>
          <w:color w:val="000000"/>
          <w:kern w:val="0"/>
          <w:szCs w:val="21"/>
        </w:rPr>
        <w:t>AMD</w:t>
      </w:r>
      <w:r w:rsidRPr="00E14618">
        <w:rPr>
          <w:rFonts w:ascii="Helvetica" w:eastAsia="宋体" w:hAnsi="Helvetica" w:cs="Helvetica"/>
          <w:color w:val="000000"/>
          <w:kern w:val="0"/>
          <w:szCs w:val="21"/>
        </w:rPr>
        <w:t>模块的加载器可以加载</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还有</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tonylukasavage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提供了导出</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给</w:t>
      </w:r>
      <w:r w:rsidRPr="00E14618">
        <w:rPr>
          <w:rFonts w:ascii="Helvetica" w:eastAsia="宋体" w:hAnsi="Helvetica" w:cs="Helvetica"/>
          <w:color w:val="000000"/>
          <w:kern w:val="0"/>
          <w:szCs w:val="21"/>
        </w:rPr>
        <w:t>Appcelerator Titanium</w:t>
      </w:r>
      <w:r w:rsidRPr="00E14618">
        <w:rPr>
          <w:rFonts w:ascii="Helvetica" w:eastAsia="宋体" w:hAnsi="Helvetica" w:cs="Helvetica"/>
          <w:color w:val="000000"/>
          <w:kern w:val="0"/>
          <w:szCs w:val="21"/>
        </w:rPr>
        <w:t>使用</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 w:val="15"/>
          <w:szCs w:val="15"/>
        </w:rPr>
        <w:t>(#335, #338)</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您现在可以使用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_.groupBy(list, 'property')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作为</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以指定的共同属性来分组的快捷方法</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_.throttle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函数现在调用的时候会立即自行一次</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此后</w:t>
      </w:r>
      <w:proofErr w:type="gramStart"/>
      <w:r w:rsidRPr="00E14618">
        <w:rPr>
          <w:rFonts w:ascii="Helvetica" w:eastAsia="宋体" w:hAnsi="Helvetica" w:cs="Helvetica"/>
          <w:color w:val="000000"/>
          <w:kern w:val="0"/>
          <w:szCs w:val="21"/>
        </w:rPr>
        <w:t>才是再</w:t>
      </w:r>
      <w:proofErr w:type="gramEnd"/>
      <w:r w:rsidRPr="00E14618">
        <w:rPr>
          <w:rFonts w:ascii="Helvetica" w:eastAsia="宋体" w:hAnsi="Helvetica" w:cs="Helvetica"/>
          <w:color w:val="000000"/>
          <w:kern w:val="0"/>
          <w:szCs w:val="21"/>
        </w:rPr>
        <w:t>每隔指定时间再执行一次</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 w:val="15"/>
          <w:szCs w:val="15"/>
        </w:rPr>
        <w:t>(#170, #266)</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大多数</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w:t>
      </w:r>
      <w:r w:rsidRPr="00E14618">
        <w:rPr>
          <w:rFonts w:ascii="Consolas" w:eastAsia="宋体" w:hAnsi="Consolas" w:cs="宋体"/>
          <w:color w:val="000000"/>
          <w:kern w:val="0"/>
          <w:sz w:val="18"/>
        </w:rPr>
        <w:t>类型</w:t>
      </w:r>
      <w:r w:rsidRPr="00E14618">
        <w:rPr>
          <w:rFonts w:ascii="Consolas" w:eastAsia="宋体" w:hAnsi="Consolas" w:cs="宋体"/>
          <w:color w:val="000000"/>
          <w:kern w:val="0"/>
          <w:sz w:val="18"/>
        </w:rPr>
        <w: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函数不再使用</w:t>
      </w:r>
      <w:r w:rsidRPr="00E14618">
        <w:rPr>
          <w:rFonts w:ascii="Helvetica" w:eastAsia="宋体" w:hAnsi="Helvetica" w:cs="Helvetica"/>
          <w:color w:val="000000"/>
          <w:kern w:val="0"/>
          <w:szCs w:val="21"/>
        </w:rPr>
        <w:t>ducktype</w:t>
      </w:r>
      <w:r w:rsidRPr="00E14618">
        <w:rPr>
          <w:rFonts w:ascii="Helvetica" w:eastAsia="宋体" w:hAnsi="Helvetica" w:cs="Helvetica"/>
          <w:color w:val="000000"/>
          <w:kern w:val="0"/>
          <w:szCs w:val="21"/>
        </w:rPr>
        <w:t>写法</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详见</w:t>
      </w:r>
      <w:r w:rsidRPr="00E14618">
        <w:rPr>
          <w:rFonts w:ascii="Helvetica" w:eastAsia="宋体" w:hAnsi="Helvetica" w:cs="Helvetica"/>
          <w:color w:val="000000"/>
          <w:kern w:val="0"/>
          <w:szCs w:val="21"/>
        </w:rPr>
        <w:t>Ruby</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duck type).</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_.bind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w:t>
      </w:r>
      <w:proofErr w:type="gramStart"/>
      <w:r w:rsidRPr="00E14618">
        <w:rPr>
          <w:rFonts w:ascii="Helvetica" w:eastAsia="宋体" w:hAnsi="Helvetica" w:cs="Helvetica"/>
          <w:color w:val="000000"/>
          <w:kern w:val="0"/>
          <w:szCs w:val="21"/>
        </w:rPr>
        <w:t>在</w:t>
      </w:r>
      <w:proofErr w:type="gramEnd"/>
      <w:r w:rsidRPr="00E14618">
        <w:rPr>
          <w:rFonts w:ascii="Helvetica" w:eastAsia="宋体" w:hAnsi="Helvetica" w:cs="Helvetica"/>
          <w:color w:val="000000"/>
          <w:kern w:val="0"/>
          <w:szCs w:val="21"/>
        </w:rPr>
        <w:t>构造函数</w:t>
      </w:r>
      <w:r w:rsidRPr="00E14618">
        <w:rPr>
          <w:rFonts w:ascii="Helvetica" w:eastAsia="宋体" w:hAnsi="Helvetica" w:cs="Helvetica"/>
          <w:color w:val="000000"/>
          <w:kern w:val="0"/>
          <w:szCs w:val="21"/>
        </w:rPr>
        <w:t>(constructor)</w:t>
      </w:r>
      <w:r w:rsidRPr="00E14618">
        <w:rPr>
          <w:rFonts w:ascii="Helvetica" w:eastAsia="宋体" w:hAnsi="Helvetica" w:cs="Helvetica"/>
          <w:color w:val="000000"/>
          <w:kern w:val="0"/>
          <w:szCs w:val="21"/>
        </w:rPr>
        <w:t>也能用了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兼容</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标准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不过您可能永远也用不到</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_.bind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来绑定一个构造函数</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_.clone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函数不再封装对象里的</w:t>
      </w:r>
      <w:proofErr w:type="gramStart"/>
      <w:r w:rsidRPr="00E14618">
        <w:rPr>
          <w:rFonts w:ascii="Helvetica" w:eastAsia="宋体" w:hAnsi="Helvetica" w:cs="Helvetica"/>
          <w:color w:val="000000"/>
          <w:kern w:val="0"/>
          <w:szCs w:val="21"/>
        </w:rPr>
        <w:t>非对象</w:t>
      </w:r>
      <w:proofErr w:type="gramEnd"/>
      <w:r w:rsidRPr="00E14618">
        <w:rPr>
          <w:rFonts w:ascii="Helvetica" w:eastAsia="宋体" w:hAnsi="Helvetica" w:cs="Helvetica"/>
          <w:color w:val="000000"/>
          <w:kern w:val="0"/>
          <w:szCs w:val="21"/>
        </w:rPr>
        <w:t>属性</w:t>
      </w:r>
      <w:r w:rsidRPr="00E14618">
        <w:rPr>
          <w:rFonts w:ascii="Helvetica" w:eastAsia="宋体" w:hAnsi="Helvetica" w:cs="Helvetica"/>
          <w:color w:val="000000"/>
          <w:kern w:val="0"/>
          <w:szCs w:val="21"/>
        </w:rPr>
        <w:t>.</w:t>
      </w:r>
    </w:p>
    <w:p w:rsidR="00E14618" w:rsidRPr="00E14618" w:rsidRDefault="00E14618" w:rsidP="006C6A0A">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_.find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_.filter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现在作为</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_.detect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_.select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的首选函数名</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1.2.0</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2011</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10</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5</w:t>
      </w:r>
      <w:r w:rsidRPr="00E14618">
        <w:rPr>
          <w:rFonts w:ascii="Helvetica" w:eastAsia="宋体" w:hAnsi="Helvetica" w:cs="Helvetica"/>
          <w:i/>
          <w:iCs/>
          <w:color w:val="000000"/>
          <w:kern w:val="0"/>
          <w:sz w:val="15"/>
          <w:szCs w:val="15"/>
        </w:rPr>
        <w:t>日</w:t>
      </w:r>
    </w:p>
    <w:p w:rsidR="00E14618" w:rsidRPr="00E14618" w:rsidRDefault="00E14618" w:rsidP="00965333">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_.isEqual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函数现在支持深度相等性对比</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检测循环结构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感谢</w:t>
      </w:r>
      <w:r w:rsidRPr="00E14618">
        <w:rPr>
          <w:rFonts w:ascii="Helvetica" w:eastAsia="宋体" w:hAnsi="Helvetica" w:cs="Helvetica"/>
          <w:color w:val="000000"/>
          <w:kern w:val="0"/>
          <w:szCs w:val="21"/>
        </w:rPr>
        <w:t>Kit Cambridge.</w:t>
      </w:r>
    </w:p>
    <w:p w:rsidR="00E14618" w:rsidRPr="00E14618" w:rsidRDefault="00E14618" w:rsidP="0096533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模</w:t>
      </w:r>
      <w:proofErr w:type="gramStart"/>
      <w:r w:rsidRPr="00E14618">
        <w:rPr>
          <w:rFonts w:ascii="Helvetica" w:eastAsia="宋体" w:hAnsi="Helvetica" w:cs="Helvetica"/>
          <w:color w:val="000000"/>
          <w:kern w:val="0"/>
          <w:szCs w:val="21"/>
        </w:rPr>
        <w:t>版现在</w:t>
      </w:r>
      <w:proofErr w:type="gramEnd"/>
      <w:r w:rsidRPr="00E14618">
        <w:rPr>
          <w:rFonts w:ascii="Helvetica" w:eastAsia="宋体" w:hAnsi="Helvetica" w:cs="Helvetica"/>
          <w:color w:val="000000"/>
          <w:kern w:val="0"/>
          <w:szCs w:val="21"/>
        </w:rPr>
        <w:t>支持嵌入</w:t>
      </w:r>
      <w:r w:rsidRPr="00E14618">
        <w:rPr>
          <w:rFonts w:ascii="Helvetica" w:eastAsia="宋体" w:hAnsi="Helvetica" w:cs="Helvetica"/>
          <w:color w:val="000000"/>
          <w:kern w:val="0"/>
          <w:szCs w:val="21"/>
        </w:rPr>
        <w:t>HTML</w:t>
      </w:r>
      <w:r w:rsidRPr="00E14618">
        <w:rPr>
          <w:rFonts w:ascii="Helvetica" w:eastAsia="宋体" w:hAnsi="Helvetica" w:cs="Helvetica"/>
          <w:color w:val="000000"/>
          <w:kern w:val="0"/>
          <w:szCs w:val="21"/>
        </w:rPr>
        <w:t>转义字符了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&lt;%- ... %&gt;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语句</w:t>
      </w:r>
      <w:r w:rsidRPr="00E14618">
        <w:rPr>
          <w:rFonts w:ascii="Helvetica" w:eastAsia="宋体" w:hAnsi="Helvetica" w:cs="Helvetica"/>
          <w:color w:val="000000"/>
          <w:kern w:val="0"/>
          <w:szCs w:val="21"/>
        </w:rPr>
        <w:t>.</w:t>
      </w:r>
    </w:p>
    <w:p w:rsidR="00E14618" w:rsidRPr="00E14618" w:rsidRDefault="00E14618" w:rsidP="0096533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 xml:space="preserve">Ryan Tenney </w:t>
      </w:r>
      <w:r w:rsidRPr="00E14618">
        <w:rPr>
          <w:rFonts w:ascii="Helvetica" w:eastAsia="宋体" w:hAnsi="Helvetica" w:cs="Helvetica"/>
          <w:color w:val="000000"/>
          <w:kern w:val="0"/>
          <w:szCs w:val="21"/>
        </w:rPr>
        <w:t>提供了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_.shuffle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它使用</w:t>
      </w:r>
      <w:r w:rsidRPr="00E14618">
        <w:rPr>
          <w:rFonts w:ascii="Helvetica" w:eastAsia="宋体" w:hAnsi="Helvetica" w:cs="Helvetica"/>
          <w:color w:val="000000"/>
          <w:kern w:val="0"/>
          <w:szCs w:val="21"/>
        </w:rPr>
        <w:t xml:space="preserve"> Fisher-Yates</w:t>
      </w:r>
      <w:r w:rsidRPr="00E14618">
        <w:rPr>
          <w:rFonts w:ascii="Helvetica" w:eastAsia="宋体" w:hAnsi="Helvetica" w:cs="Helvetica"/>
          <w:color w:val="000000"/>
          <w:kern w:val="0"/>
          <w:szCs w:val="21"/>
        </w:rPr>
        <w:t>算法的修改版</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返回</w:t>
      </w:r>
      <w:proofErr w:type="gramStart"/>
      <w:r w:rsidRPr="00E14618">
        <w:rPr>
          <w:rFonts w:ascii="Helvetica" w:eastAsia="宋体" w:hAnsi="Helvetica" w:cs="Helvetica"/>
          <w:color w:val="000000"/>
          <w:kern w:val="0"/>
          <w:szCs w:val="21"/>
        </w:rPr>
        <w:t>一个乱序后</w:t>
      </w:r>
      <w:proofErr w:type="gramEnd"/>
      <w:r w:rsidRPr="00E14618">
        <w:rPr>
          <w:rFonts w:ascii="Helvetica" w:eastAsia="宋体" w:hAnsi="Helvetica" w:cs="Helvetica"/>
          <w:color w:val="000000"/>
          <w:kern w:val="0"/>
          <w:szCs w:val="21"/>
        </w:rPr>
        <w:t>的数组副本</w:t>
      </w:r>
      <w:r w:rsidRPr="00E14618">
        <w:rPr>
          <w:rFonts w:ascii="Helvetica" w:eastAsia="宋体" w:hAnsi="Helvetica" w:cs="Helvetica"/>
          <w:color w:val="000000"/>
          <w:kern w:val="0"/>
          <w:szCs w:val="21"/>
        </w:rPr>
        <w:t>.</w:t>
      </w:r>
    </w:p>
    <w:p w:rsidR="00E14618" w:rsidRPr="00E14618" w:rsidRDefault="00E14618" w:rsidP="00965333">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_.uniq</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现在可以传一个可选的迭代器</w:t>
      </w:r>
      <w:r w:rsidRPr="00E14618">
        <w:rPr>
          <w:rFonts w:ascii="Helvetica" w:eastAsia="宋体" w:hAnsi="Helvetica" w:cs="Helvetica"/>
          <w:color w:val="000000"/>
          <w:kern w:val="0"/>
          <w:szCs w:val="21"/>
        </w:rPr>
        <w:t xml:space="preserve">iterator, </w:t>
      </w:r>
      <w:r w:rsidRPr="00E14618">
        <w:rPr>
          <w:rFonts w:ascii="Helvetica" w:eastAsia="宋体" w:hAnsi="Helvetica" w:cs="Helvetica"/>
          <w:color w:val="000000"/>
          <w:kern w:val="0"/>
          <w:szCs w:val="21"/>
        </w:rPr>
        <w:t>用来确定一个数组以什么样的标准来确定它是否唯一的</w:t>
      </w:r>
      <w:r w:rsidRPr="00E14618">
        <w:rPr>
          <w:rFonts w:ascii="Helvetica" w:eastAsia="宋体" w:hAnsi="Helvetica" w:cs="Helvetica"/>
          <w:color w:val="000000"/>
          <w:kern w:val="0"/>
          <w:szCs w:val="21"/>
        </w:rPr>
        <w:t>.</w:t>
      </w:r>
    </w:p>
    <w:p w:rsidR="00E14618" w:rsidRPr="00E14618" w:rsidRDefault="00E14618" w:rsidP="00965333">
      <w:pPr>
        <w:widowControl/>
        <w:spacing w:before="100" w:beforeAutospacing="1" w:after="150"/>
        <w:jc w:val="left"/>
        <w:rPr>
          <w:rFonts w:ascii="Helvetica" w:eastAsia="宋体" w:hAnsi="Helvetica" w:cs="Helvetica"/>
          <w:color w:val="000000"/>
          <w:kern w:val="0"/>
          <w:szCs w:val="21"/>
        </w:rPr>
      </w:pPr>
      <w:r w:rsidRPr="00E14618">
        <w:rPr>
          <w:rFonts w:ascii="Consolas" w:eastAsia="宋体" w:hAnsi="Consolas" w:cs="宋体"/>
          <w:color w:val="000000"/>
          <w:kern w:val="0"/>
          <w:sz w:val="18"/>
        </w:rPr>
        <w:t>_.last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现在增加了一个可选参数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可以设置返回集合里的最后</w:t>
      </w:r>
      <w:r w:rsidRPr="00E14618">
        <w:rPr>
          <w:rFonts w:ascii="Helvetica" w:eastAsia="宋体" w:hAnsi="Helvetica" w:cs="Helvetica"/>
          <w:color w:val="000000"/>
          <w:kern w:val="0"/>
          <w:szCs w:val="21"/>
        </w:rPr>
        <w:t>N</w:t>
      </w:r>
      <w:proofErr w:type="gramStart"/>
      <w:r w:rsidRPr="00E14618">
        <w:rPr>
          <w:rFonts w:ascii="Helvetica" w:eastAsia="宋体" w:hAnsi="Helvetica" w:cs="Helvetica"/>
          <w:color w:val="000000"/>
          <w:kern w:val="0"/>
          <w:szCs w:val="21"/>
        </w:rPr>
        <w:t>个</w:t>
      </w:r>
      <w:proofErr w:type="gramEnd"/>
      <w:r w:rsidRPr="00E14618">
        <w:rPr>
          <w:rFonts w:ascii="Helvetica" w:eastAsia="宋体" w:hAnsi="Helvetica" w:cs="Helvetica"/>
          <w:color w:val="000000"/>
          <w:kern w:val="0"/>
          <w:szCs w:val="21"/>
        </w:rPr>
        <w:t>元素</w:t>
      </w:r>
      <w:r w:rsidRPr="00E14618">
        <w:rPr>
          <w:rFonts w:ascii="Helvetica" w:eastAsia="宋体" w:hAnsi="Helvetica" w:cs="Helvetica"/>
          <w:color w:val="000000"/>
          <w:kern w:val="0"/>
          <w:szCs w:val="21"/>
        </w:rPr>
        <w:t>.</w:t>
      </w:r>
    </w:p>
    <w:p w:rsidR="00E14618" w:rsidRPr="00E14618" w:rsidRDefault="00E14618" w:rsidP="00965333">
      <w:pPr>
        <w:widowControl/>
        <w:spacing w:before="100" w:beforeAutospacing="1" w:after="150"/>
        <w:jc w:val="left"/>
        <w:rPr>
          <w:rFonts w:ascii="Helvetica" w:eastAsia="宋体" w:hAnsi="Helvetica" w:cs="Helvetica"/>
          <w:color w:val="000000"/>
          <w:kern w:val="0"/>
          <w:szCs w:val="21"/>
        </w:rPr>
      </w:pPr>
      <w:r w:rsidRPr="00E14618">
        <w:rPr>
          <w:rFonts w:ascii="Helvetica" w:eastAsia="宋体" w:hAnsi="Helvetica" w:cs="Helvetica"/>
          <w:color w:val="000000"/>
          <w:kern w:val="0"/>
          <w:szCs w:val="21"/>
        </w:rPr>
        <w:t>增加了一个新函数</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_.initial</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与</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_.rest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函数相对</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它会返回一个列表除了最后</w:t>
      </w:r>
      <w:r w:rsidRPr="00E14618">
        <w:rPr>
          <w:rFonts w:ascii="Helvetica" w:eastAsia="宋体" w:hAnsi="Helvetica" w:cs="Helvetica"/>
          <w:color w:val="000000"/>
          <w:kern w:val="0"/>
          <w:szCs w:val="21"/>
        </w:rPr>
        <w:t>N</w:t>
      </w:r>
      <w:proofErr w:type="gramStart"/>
      <w:r w:rsidRPr="00E14618">
        <w:rPr>
          <w:rFonts w:ascii="Helvetica" w:eastAsia="宋体" w:hAnsi="Helvetica" w:cs="Helvetica"/>
          <w:color w:val="000000"/>
          <w:kern w:val="0"/>
          <w:szCs w:val="21"/>
        </w:rPr>
        <w:t>个</w:t>
      </w:r>
      <w:proofErr w:type="gramEnd"/>
      <w:r w:rsidRPr="00E14618">
        <w:rPr>
          <w:rFonts w:ascii="Helvetica" w:eastAsia="宋体" w:hAnsi="Helvetica" w:cs="Helvetica"/>
          <w:color w:val="000000"/>
          <w:kern w:val="0"/>
          <w:szCs w:val="21"/>
        </w:rPr>
        <w:t>元素以外的所有元素</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1.1.7</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2011</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7</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13</w:t>
      </w:r>
      <w:r w:rsidRPr="00E14618">
        <w:rPr>
          <w:rFonts w:ascii="Helvetica" w:eastAsia="宋体" w:hAnsi="Helvetica" w:cs="Helvetica"/>
          <w:i/>
          <w:iCs/>
          <w:color w:val="000000"/>
          <w:kern w:val="0"/>
          <w:sz w:val="15"/>
          <w:szCs w:val="15"/>
        </w:rPr>
        <w:t>日</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_.groupBy</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它可以将一个集合里的元素进行分组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_.union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_.difference</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用</w:t>
      </w:r>
      <w:r w:rsidRPr="00E14618">
        <w:rPr>
          <w:rFonts w:ascii="Helvetica" w:eastAsia="宋体" w:hAnsi="Helvetica" w:cs="Helvetica"/>
          <w:color w:val="000000"/>
          <w:kern w:val="0"/>
          <w:szCs w:val="21"/>
        </w:rPr>
        <w:lastRenderedPageBreak/>
        <w:t>来补充</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重命名过的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_.intersection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多方面的改进以支持稀疏数组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_.toArray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现在如果直接传数组时</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将会返回此数组的副本</w:t>
      </w:r>
      <w:r w:rsidRPr="00E14618">
        <w:rPr>
          <w:rFonts w:ascii="Helvetica" w:eastAsia="宋体" w:hAnsi="Helvetica" w:cs="Helvetica"/>
          <w:color w:val="000000"/>
          <w:kern w:val="0"/>
          <w:szCs w:val="21"/>
        </w:rPr>
        <w:t>.</w:t>
      </w:r>
      <w:r w:rsidRPr="00E14618">
        <w:rPr>
          <w:rFonts w:ascii="Consolas" w:eastAsia="宋体" w:hAnsi="Consolas" w:cs="宋体"/>
          <w:color w:val="000000"/>
          <w:kern w:val="0"/>
          <w:sz w:val="18"/>
        </w:rPr>
        <w:t>_.functions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现在会返回存在于原型链中的函数名</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1.1.6</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2011</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4</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18</w:t>
      </w:r>
      <w:r w:rsidRPr="00E14618">
        <w:rPr>
          <w:rFonts w:ascii="Helvetica" w:eastAsia="宋体" w:hAnsi="Helvetica" w:cs="Helvetica"/>
          <w:i/>
          <w:iCs/>
          <w:color w:val="000000"/>
          <w:kern w:val="0"/>
          <w:sz w:val="15"/>
          <w:szCs w:val="15"/>
        </w:rPr>
        <w:t>日</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_.after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被它改造过的函数只有在执行指定次数之后才会生效</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_.invoke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现在将使用函数的直接引用</w:t>
      </w:r>
      <w:r w:rsidRPr="00E14618">
        <w:rPr>
          <w:rFonts w:ascii="Helvetica" w:eastAsia="宋体" w:hAnsi="Helvetica" w:cs="Helvetica"/>
          <w:color w:val="000000"/>
          <w:kern w:val="0"/>
          <w:szCs w:val="21"/>
        </w:rPr>
        <w:t>.</w:t>
      </w:r>
      <w:r w:rsidRPr="00E14618">
        <w:rPr>
          <w:rFonts w:ascii="Consolas" w:eastAsia="宋体" w:hAnsi="Consolas" w:cs="宋体"/>
          <w:color w:val="000000"/>
          <w:kern w:val="0"/>
          <w:sz w:val="18"/>
        </w:rPr>
        <w:t>_.every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现在必须传如迭代器函数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为了符合</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标准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_.extend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当值为</w:t>
      </w:r>
      <w:r w:rsidRPr="00E14618">
        <w:rPr>
          <w:rFonts w:ascii="Helvetica" w:eastAsia="宋体" w:hAnsi="Helvetica" w:cs="Helvetica"/>
          <w:color w:val="000000"/>
          <w:kern w:val="0"/>
          <w:szCs w:val="21"/>
        </w:rPr>
        <w:t>undefined</w:t>
      </w:r>
      <w:r w:rsidRPr="00E14618">
        <w:rPr>
          <w:rFonts w:ascii="Helvetica" w:eastAsia="宋体" w:hAnsi="Helvetica" w:cs="Helvetica"/>
          <w:color w:val="000000"/>
          <w:kern w:val="0"/>
          <w:szCs w:val="21"/>
        </w:rPr>
        <w:t>的时候不再复制键值</w:t>
      </w:r>
      <w:r w:rsidRPr="00E14618">
        <w:rPr>
          <w:rFonts w:ascii="Helvetica" w:eastAsia="宋体" w:hAnsi="Helvetica" w:cs="Helvetica"/>
          <w:color w:val="000000"/>
          <w:kern w:val="0"/>
          <w:szCs w:val="21"/>
        </w:rPr>
        <w:t>.</w:t>
      </w:r>
      <w:r w:rsidRPr="00E14618">
        <w:rPr>
          <w:rFonts w:ascii="Consolas" w:eastAsia="宋体" w:hAnsi="Consolas" w:cs="宋体"/>
          <w:color w:val="000000"/>
          <w:kern w:val="0"/>
          <w:sz w:val="18"/>
        </w:rPr>
        <w:t>_.bind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现在如果试图绑定一个</w:t>
      </w:r>
      <w:r w:rsidRPr="00E14618">
        <w:rPr>
          <w:rFonts w:ascii="Helvetica" w:eastAsia="宋体" w:hAnsi="Helvetica" w:cs="Helvetica"/>
          <w:color w:val="000000"/>
          <w:kern w:val="0"/>
          <w:szCs w:val="21"/>
        </w:rPr>
        <w:t>undefined</w:t>
      </w:r>
      <w:r w:rsidRPr="00E14618">
        <w:rPr>
          <w:rFonts w:ascii="Helvetica" w:eastAsia="宋体" w:hAnsi="Helvetica" w:cs="Helvetica"/>
          <w:color w:val="000000"/>
          <w:kern w:val="0"/>
          <w:szCs w:val="21"/>
        </w:rPr>
        <w:t>值的时候将报错</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1.1.5</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2011</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3</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20</w:t>
      </w:r>
      <w:r w:rsidRPr="00E14618">
        <w:rPr>
          <w:rFonts w:ascii="Helvetica" w:eastAsia="宋体" w:hAnsi="Helvetica" w:cs="Helvetica"/>
          <w:i/>
          <w:iCs/>
          <w:color w:val="000000"/>
          <w:kern w:val="0"/>
          <w:sz w:val="15"/>
          <w:szCs w:val="15"/>
        </w:rPr>
        <w:t>日</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_.defaults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用来合并</w:t>
      </w:r>
      <w:r w:rsidRPr="00E14618">
        <w:rPr>
          <w:rFonts w:ascii="Helvetica" w:eastAsia="宋体" w:hAnsi="Helvetica" w:cs="Helvetica"/>
          <w:color w:val="000000"/>
          <w:kern w:val="0"/>
          <w:szCs w:val="21"/>
        </w:rPr>
        <w:t>JavaScript</w:t>
      </w:r>
      <w:r w:rsidRPr="00E14618">
        <w:rPr>
          <w:rFonts w:ascii="Helvetica" w:eastAsia="宋体" w:hAnsi="Helvetica" w:cs="Helvetica"/>
          <w:color w:val="000000"/>
          <w:kern w:val="0"/>
          <w:szCs w:val="21"/>
        </w:rPr>
        <w:t>对象</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一般用来做生成默认值使用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_.once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用来把函数改造</w:t>
      </w:r>
      <w:proofErr w:type="gramStart"/>
      <w:r w:rsidRPr="00E14618">
        <w:rPr>
          <w:rFonts w:ascii="Helvetica" w:eastAsia="宋体" w:hAnsi="Helvetica" w:cs="Helvetica"/>
          <w:color w:val="000000"/>
          <w:kern w:val="0"/>
          <w:szCs w:val="21"/>
        </w:rPr>
        <w:t>成只能</w:t>
      </w:r>
      <w:proofErr w:type="gramEnd"/>
      <w:r w:rsidRPr="00E14618">
        <w:rPr>
          <w:rFonts w:ascii="Helvetica" w:eastAsia="宋体" w:hAnsi="Helvetica" w:cs="Helvetica"/>
          <w:color w:val="000000"/>
          <w:kern w:val="0"/>
          <w:szCs w:val="21"/>
        </w:rPr>
        <w:t>运行一次的函数</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_.bind</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函数现在委托原生的</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版本</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如可用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_.keys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现在传</w:t>
      </w:r>
      <w:proofErr w:type="gramStart"/>
      <w:r w:rsidRPr="00E14618">
        <w:rPr>
          <w:rFonts w:ascii="Helvetica" w:eastAsia="宋体" w:hAnsi="Helvetica" w:cs="Helvetica"/>
          <w:color w:val="000000"/>
          <w:kern w:val="0"/>
          <w:szCs w:val="21"/>
        </w:rPr>
        <w:t>非对象</w:t>
      </w:r>
      <w:proofErr w:type="gramEnd"/>
      <w:r w:rsidRPr="00E14618">
        <w:rPr>
          <w:rFonts w:ascii="Helvetica" w:eastAsia="宋体" w:hAnsi="Helvetica" w:cs="Helvetica"/>
          <w:color w:val="000000"/>
          <w:kern w:val="0"/>
          <w:szCs w:val="21"/>
        </w:rPr>
        <w:t>的值时</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将会抛出一个错误</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就和</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标准里的一样</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修复了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_.keys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函数在传入稀疏数组时的</w:t>
      </w:r>
      <w:r w:rsidRPr="00E14618">
        <w:rPr>
          <w:rFonts w:ascii="Helvetica" w:eastAsia="宋体" w:hAnsi="Helvetica" w:cs="Helvetica"/>
          <w:color w:val="000000"/>
          <w:kern w:val="0"/>
          <w:szCs w:val="21"/>
        </w:rPr>
        <w:t>bug.</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1.1.4</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2011</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1</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9</w:t>
      </w:r>
      <w:r w:rsidRPr="00E14618">
        <w:rPr>
          <w:rFonts w:ascii="Helvetica" w:eastAsia="宋体" w:hAnsi="Helvetica" w:cs="Helvetica"/>
          <w:i/>
          <w:iCs/>
          <w:color w:val="000000"/>
          <w:kern w:val="0"/>
          <w:sz w:val="15"/>
          <w:szCs w:val="15"/>
        </w:rPr>
        <w:t>日</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改进所有数组函数当传值</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null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时候的行为</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以符合</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标准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_.wrap</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函数现在能正确地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给封装的函数设置</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this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关键字了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_.indexOf</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函数增加了可选参数</w:t>
      </w:r>
      <w:r w:rsidRPr="00E14618">
        <w:rPr>
          <w:rFonts w:ascii="Helvetica" w:eastAsia="宋体" w:hAnsi="Helvetica" w:cs="Helvetica"/>
          <w:color w:val="000000"/>
          <w:kern w:val="0"/>
          <w:szCs w:val="21"/>
        </w:rPr>
        <w:t xml:space="preserve">isSorted, </w:t>
      </w:r>
      <w:r w:rsidRPr="00E14618">
        <w:rPr>
          <w:rFonts w:ascii="Helvetica" w:eastAsia="宋体" w:hAnsi="Helvetica" w:cs="Helvetica"/>
          <w:color w:val="000000"/>
          <w:kern w:val="0"/>
          <w:szCs w:val="21"/>
        </w:rPr>
        <w:t>寻找索引的时候会将数组作为已排序处理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将使用更快的二进制搜索</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避免使用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.callee</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保证</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_.isArray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严格模式下能正常使用</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1.1.3</w:t>
      </w:r>
      <w:r w:rsidRPr="00E14618">
        <w:rPr>
          <w:rFonts w:ascii="Helvetica" w:eastAsia="宋体" w:hAnsi="Helvetica" w:cs="Helvetica"/>
          <w:color w:val="000000"/>
          <w:kern w:val="0"/>
          <w:szCs w:val="21"/>
        </w:rPr>
        <w:t> — </w:t>
      </w:r>
      <w:r w:rsidRPr="00E14618">
        <w:rPr>
          <w:rFonts w:ascii="Helvetica" w:eastAsia="宋体" w:hAnsi="Helvetica" w:cs="Helvetica"/>
          <w:i/>
          <w:iCs/>
          <w:color w:val="000000"/>
          <w:kern w:val="0"/>
          <w:sz w:val="15"/>
          <w:szCs w:val="15"/>
        </w:rPr>
        <w:t>2010</w:t>
      </w:r>
      <w:r w:rsidRPr="00E14618">
        <w:rPr>
          <w:rFonts w:ascii="Helvetica" w:eastAsia="宋体" w:hAnsi="Helvetica" w:cs="Helvetica"/>
          <w:i/>
          <w:iCs/>
          <w:color w:val="000000"/>
          <w:kern w:val="0"/>
          <w:sz w:val="15"/>
          <w:szCs w:val="15"/>
        </w:rPr>
        <w:t>年</w:t>
      </w:r>
      <w:r w:rsidRPr="00E14618">
        <w:rPr>
          <w:rFonts w:ascii="Helvetica" w:eastAsia="宋体" w:hAnsi="Helvetica" w:cs="Helvetica"/>
          <w:i/>
          <w:iCs/>
          <w:color w:val="000000"/>
          <w:kern w:val="0"/>
          <w:sz w:val="15"/>
          <w:szCs w:val="15"/>
        </w:rPr>
        <w:t>12</w:t>
      </w:r>
      <w:r w:rsidRPr="00E14618">
        <w:rPr>
          <w:rFonts w:ascii="Helvetica" w:eastAsia="宋体" w:hAnsi="Helvetica" w:cs="Helvetica"/>
          <w:i/>
          <w:iCs/>
          <w:color w:val="000000"/>
          <w:kern w:val="0"/>
          <w:sz w:val="15"/>
          <w:szCs w:val="15"/>
        </w:rPr>
        <w:t>月</w:t>
      </w:r>
      <w:r w:rsidRPr="00E14618">
        <w:rPr>
          <w:rFonts w:ascii="Helvetica" w:eastAsia="宋体" w:hAnsi="Helvetica" w:cs="Helvetica"/>
          <w:i/>
          <w:iCs/>
          <w:color w:val="000000"/>
          <w:kern w:val="0"/>
          <w:sz w:val="15"/>
          <w:szCs w:val="15"/>
        </w:rPr>
        <w:t>1</w:t>
      </w:r>
      <w:r w:rsidRPr="00E14618">
        <w:rPr>
          <w:rFonts w:ascii="Helvetica" w:eastAsia="宋体" w:hAnsi="Helvetica" w:cs="Helvetica"/>
          <w:i/>
          <w:iCs/>
          <w:color w:val="000000"/>
          <w:kern w:val="0"/>
          <w:sz w:val="15"/>
          <w:szCs w:val="15"/>
        </w:rPr>
        <w:t>日</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在</w:t>
      </w:r>
      <w:r w:rsidRPr="00E14618">
        <w:rPr>
          <w:rFonts w:ascii="Helvetica" w:eastAsia="宋体" w:hAnsi="Helvetica" w:cs="Helvetica"/>
          <w:color w:val="000000"/>
          <w:kern w:val="0"/>
          <w:szCs w:val="21"/>
        </w:rPr>
        <w:t>CommonJS</w:t>
      </w:r>
      <w:r w:rsidRPr="00E14618">
        <w:rPr>
          <w:rFonts w:ascii="Helvetica" w:eastAsia="宋体" w:hAnsi="Helvetica" w:cs="Helvetica"/>
          <w:color w:val="000000"/>
          <w:kern w:val="0"/>
          <w:szCs w:val="21"/>
        </w:rPr>
        <w:t>里</w:t>
      </w:r>
      <w:r w:rsidRPr="00E14618">
        <w:rPr>
          <w:rFonts w:ascii="Helvetica" w:eastAsia="宋体" w:hAnsi="Helvetica" w:cs="Helvetica"/>
          <w:color w:val="000000"/>
          <w:kern w:val="0"/>
          <w:szCs w:val="21"/>
        </w:rPr>
        <w:t>, Underscore</w:t>
      </w:r>
      <w:r w:rsidRPr="00E14618">
        <w:rPr>
          <w:rFonts w:ascii="Helvetica" w:eastAsia="宋体" w:hAnsi="Helvetica" w:cs="Helvetica"/>
          <w:color w:val="000000"/>
          <w:kern w:val="0"/>
          <w:szCs w:val="21"/>
        </w:rPr>
        <w:t>可以像这样引入</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br/>
      </w:r>
      <w:proofErr w:type="gramStart"/>
      <w:r w:rsidRPr="00E14618">
        <w:rPr>
          <w:rFonts w:ascii="Consolas" w:eastAsia="宋体" w:hAnsi="Consolas" w:cs="宋体"/>
          <w:color w:val="000000"/>
          <w:kern w:val="0"/>
          <w:sz w:val="18"/>
        </w:rPr>
        <w:t>var</w:t>
      </w:r>
      <w:proofErr w:type="gramEnd"/>
      <w:r w:rsidRPr="00E14618">
        <w:rPr>
          <w:rFonts w:ascii="Consolas" w:eastAsia="宋体" w:hAnsi="Consolas" w:cs="宋体"/>
          <w:color w:val="000000"/>
          <w:kern w:val="0"/>
          <w:sz w:val="18"/>
        </w:rPr>
        <w:t xml:space="preserve"> _ = require("underscore")</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_.throttle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_.debounce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移除</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_.breakLoop</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为了符合</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标准里所说的每一种实现形式都是不能</w:t>
      </w:r>
      <w:r w:rsidRPr="00E14618">
        <w:rPr>
          <w:rFonts w:ascii="Helvetica" w:eastAsia="宋体" w:hAnsi="Helvetica" w:cs="Helvetica"/>
          <w:i/>
          <w:iCs/>
          <w:color w:val="000000"/>
          <w:kern w:val="0"/>
          <w:szCs w:val="21"/>
        </w:rPr>
        <w:t>break</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xml:space="preserve"> — </w:t>
      </w:r>
      <w:r w:rsidRPr="00E14618">
        <w:rPr>
          <w:rFonts w:ascii="Helvetica" w:eastAsia="宋体" w:hAnsi="Helvetica" w:cs="Helvetica"/>
          <w:color w:val="000000"/>
          <w:kern w:val="0"/>
          <w:szCs w:val="21"/>
        </w:rPr>
        <w:t>这将去掉</w:t>
      </w:r>
      <w:r w:rsidRPr="00E14618">
        <w:rPr>
          <w:rFonts w:ascii="Helvetica" w:eastAsia="宋体" w:hAnsi="Helvetica" w:cs="Helvetica"/>
          <w:color w:val="000000"/>
          <w:kern w:val="0"/>
          <w:szCs w:val="21"/>
        </w:rPr>
        <w:t>try/catch</w:t>
      </w:r>
      <w:r w:rsidRPr="00E14618">
        <w:rPr>
          <w:rFonts w:ascii="Helvetica" w:eastAsia="宋体" w:hAnsi="Helvetica" w:cs="Helvetica"/>
          <w:color w:val="000000"/>
          <w:kern w:val="0"/>
          <w:szCs w:val="21"/>
        </w:rPr>
        <w:t>块</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您遇到</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迭代器的抛出的异常时</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将会有更完善的堆栈跟踪来检查错误所在之处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改进</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isType</w:t>
      </w:r>
      <w:r w:rsidRPr="00E14618">
        <w:rPr>
          <w:rFonts w:ascii="Helvetica" w:eastAsia="宋体" w:hAnsi="Helvetica" w:cs="Helvetica"/>
          <w:color w:val="000000"/>
          <w:kern w:val="0"/>
          <w:szCs w:val="21"/>
        </w:rPr>
        <w:t> </w:t>
      </w:r>
      <w:proofErr w:type="gramStart"/>
      <w:r w:rsidRPr="00E14618">
        <w:rPr>
          <w:rFonts w:ascii="Helvetica" w:eastAsia="宋体" w:hAnsi="Helvetica" w:cs="Helvetica"/>
          <w:color w:val="000000"/>
          <w:kern w:val="0"/>
          <w:szCs w:val="21"/>
        </w:rPr>
        <w:t>一</w:t>
      </w:r>
      <w:proofErr w:type="gramEnd"/>
      <w:r w:rsidRPr="00E14618">
        <w:rPr>
          <w:rFonts w:ascii="Helvetica" w:eastAsia="宋体" w:hAnsi="Helvetica" w:cs="Helvetica"/>
          <w:color w:val="000000"/>
          <w:kern w:val="0"/>
          <w:szCs w:val="21"/>
        </w:rPr>
        <w:t>类函数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以便更好地兼容</w:t>
      </w:r>
      <w:r w:rsidRPr="00E14618">
        <w:rPr>
          <w:rFonts w:ascii="Helvetica" w:eastAsia="宋体" w:hAnsi="Helvetica" w:cs="Helvetica"/>
          <w:color w:val="000000"/>
          <w:kern w:val="0"/>
          <w:szCs w:val="21"/>
        </w:rPr>
        <w:t>Internet Explorer</w:t>
      </w:r>
      <w:r w:rsidRPr="00E14618">
        <w:rPr>
          <w:rFonts w:ascii="Helvetica" w:eastAsia="宋体" w:hAnsi="Helvetica" w:cs="Helvetica"/>
          <w:color w:val="000000"/>
          <w:kern w:val="0"/>
          <w:szCs w:val="21"/>
        </w:rPr>
        <w:t>浏览器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_.template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函数现在可以正确的反转义模板中的反斜杠了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改进</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_.reduce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函数以兼容</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标准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如果您不传初始值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将使用集合里的第一项作为初始值</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_.each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不再返回迭代后的集合</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为了与</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forEach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保持一致</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1.1.2</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修复</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_.contains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指向</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_.intersect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函数的错误</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应该是指向</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_.include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(_.cotains</w:t>
      </w:r>
      <w:r w:rsidRPr="00E14618">
        <w:rPr>
          <w:rFonts w:ascii="Helvetica" w:eastAsia="宋体" w:hAnsi="Helvetica" w:cs="Helvetica"/>
          <w:color w:val="000000"/>
          <w:kern w:val="0"/>
          <w:szCs w:val="21"/>
        </w:rPr>
        <w:t>应该是</w:t>
      </w:r>
      <w:r w:rsidRPr="00E14618">
        <w:rPr>
          <w:rFonts w:ascii="Helvetica" w:eastAsia="宋体" w:hAnsi="Helvetica" w:cs="Helvetica"/>
          <w:color w:val="000000"/>
          <w:kern w:val="0"/>
          <w:szCs w:val="21"/>
        </w:rPr>
        <w:t>_.include</w:t>
      </w:r>
      <w:r w:rsidRPr="00E14618">
        <w:rPr>
          <w:rFonts w:ascii="Helvetica" w:eastAsia="宋体" w:hAnsi="Helvetica" w:cs="Helvetica"/>
          <w:color w:val="000000"/>
          <w:kern w:val="0"/>
          <w:szCs w:val="21"/>
        </w:rPr>
        <w:t>的别名</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_.unique</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作为</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_.uniq</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函数的别名</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1.1.1</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改进</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_.template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函数的运行速度</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和处理多行</w:t>
      </w:r>
      <w:proofErr w:type="gramStart"/>
      <w:r w:rsidRPr="00E14618">
        <w:rPr>
          <w:rFonts w:ascii="Helvetica" w:eastAsia="宋体" w:hAnsi="Helvetica" w:cs="Helvetica"/>
          <w:color w:val="000000"/>
          <w:kern w:val="0"/>
          <w:szCs w:val="21"/>
        </w:rPr>
        <w:t>插入值</w:t>
      </w:r>
      <w:proofErr w:type="gramEnd"/>
      <w:r w:rsidRPr="00E14618">
        <w:rPr>
          <w:rFonts w:ascii="Helvetica" w:eastAsia="宋体" w:hAnsi="Helvetica" w:cs="Helvetica"/>
          <w:color w:val="000000"/>
          <w:kern w:val="0"/>
          <w:szCs w:val="21"/>
        </w:rPr>
        <w:t>的性能</w:t>
      </w:r>
      <w:r w:rsidRPr="00E14618">
        <w:rPr>
          <w:rFonts w:ascii="Helvetica" w:eastAsia="宋体" w:hAnsi="Helvetica" w:cs="Helvetica"/>
          <w:color w:val="000000"/>
          <w:kern w:val="0"/>
          <w:szCs w:val="21"/>
        </w:rPr>
        <w:t xml:space="preserve">. Ryan Tenney </w:t>
      </w:r>
      <w:r w:rsidRPr="00E14618">
        <w:rPr>
          <w:rFonts w:ascii="Helvetica" w:eastAsia="宋体" w:hAnsi="Helvetica" w:cs="Helvetica"/>
          <w:color w:val="000000"/>
          <w:kern w:val="0"/>
          <w:szCs w:val="21"/>
        </w:rPr>
        <w:t>提供了许多</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函数的优化方案</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增加了带注释版本的源代码</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1.1.0</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修改了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_.reduce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函数以符合</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规范</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取代了之前</w:t>
      </w:r>
      <w:r w:rsidRPr="00E14618">
        <w:rPr>
          <w:rFonts w:ascii="Helvetica" w:eastAsia="宋体" w:hAnsi="Helvetica" w:cs="Helvetica"/>
          <w:color w:val="000000"/>
          <w:kern w:val="0"/>
          <w:szCs w:val="21"/>
        </w:rPr>
        <w:t>Ruby/Prototype.js</w:t>
      </w:r>
      <w:r w:rsidRPr="00E14618">
        <w:rPr>
          <w:rFonts w:ascii="Helvetica" w:eastAsia="宋体" w:hAnsi="Helvetica" w:cs="Helvetica"/>
          <w:color w:val="000000"/>
          <w:kern w:val="0"/>
          <w:szCs w:val="21"/>
        </w:rPr>
        <w:t>版本的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w:t>
      </w:r>
      <w:proofErr w:type="gramStart"/>
      <w:r w:rsidRPr="00E14618">
        <w:rPr>
          <w:rFonts w:ascii="Consolas" w:eastAsia="宋体" w:hAnsi="Consolas" w:cs="宋体"/>
          <w:color w:val="000000"/>
          <w:kern w:val="0"/>
          <w:sz w:val="18"/>
        </w:rPr>
        <w:t>reduce</w:t>
      </w:r>
      <w:proofErr w:type="gramEnd"/>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这是一个不向下兼容的修改</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_.template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函数现在可以不传参了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并保留空格</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_.contains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是一个</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_.include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函数新的别名</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lastRenderedPageBreak/>
        <w:t>1.0.4</w:t>
      </w:r>
      <w:r w:rsidRPr="00E14618">
        <w:rPr>
          <w:rFonts w:ascii="Helvetica" w:eastAsia="宋体" w:hAnsi="Helvetica" w:cs="Helvetica"/>
          <w:color w:val="000000"/>
          <w:kern w:val="0"/>
          <w:szCs w:val="21"/>
        </w:rPr>
        <w:br/>
      </w:r>
      <w:hyperlink r:id="rId93" w:history="1">
        <w:r w:rsidRPr="00E14618">
          <w:rPr>
            <w:rFonts w:ascii="Helvetica" w:eastAsia="宋体" w:hAnsi="Helvetica" w:cs="Helvetica"/>
            <w:color w:val="444444"/>
            <w:kern w:val="0"/>
            <w:u w:val="single"/>
          </w:rPr>
          <w:t>Andri Möll</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提供了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_.memoize</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以缓存计算结果</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来优化的耗时较长的函数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使得运行速度变快</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1.0.3</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修复了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_.isEqual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函数在对比包含</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NaN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的对象时返回</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false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的问题</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技术上改良后理论上是正确的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但是语义上似乎有矛盾</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所以要注意避免对比含有</w:t>
      </w:r>
      <w:r w:rsidRPr="00E14618">
        <w:rPr>
          <w:rFonts w:ascii="Helvetica" w:eastAsia="宋体" w:hAnsi="Helvetica" w:cs="Helvetica"/>
          <w:color w:val="000000"/>
          <w:kern w:val="0"/>
          <w:szCs w:val="21"/>
        </w:rPr>
        <w:t>NaN</w:t>
      </w:r>
      <w:r w:rsidRPr="00E14618">
        <w:rPr>
          <w:rFonts w:ascii="Helvetica" w:eastAsia="宋体" w:hAnsi="Helvetica" w:cs="Helvetica"/>
          <w:color w:val="000000"/>
          <w:kern w:val="0"/>
          <w:szCs w:val="21"/>
        </w:rPr>
        <w:t>的对象</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1.0.2</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修复</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在新版本</w:t>
      </w:r>
      <w:r w:rsidRPr="00E14618">
        <w:rPr>
          <w:rFonts w:ascii="Helvetica" w:eastAsia="宋体" w:hAnsi="Helvetica" w:cs="Helvetica"/>
          <w:color w:val="000000"/>
          <w:kern w:val="0"/>
          <w:szCs w:val="21"/>
        </w:rPr>
        <w:t>Opera</w:t>
      </w:r>
      <w:r w:rsidRPr="00E14618">
        <w:rPr>
          <w:rFonts w:ascii="Helvetica" w:eastAsia="宋体" w:hAnsi="Helvetica" w:cs="Helvetica"/>
          <w:color w:val="000000"/>
          <w:kern w:val="0"/>
          <w:szCs w:val="21"/>
        </w:rPr>
        <w:t>浏览器里的</w:t>
      </w:r>
      <w:r w:rsidRPr="00E14618">
        <w:rPr>
          <w:rFonts w:ascii="Helvetica" w:eastAsia="宋体" w:hAnsi="Helvetica" w:cs="Helvetica"/>
          <w:color w:val="000000"/>
          <w:kern w:val="0"/>
          <w:szCs w:val="21"/>
        </w:rPr>
        <w:t>bug, Opera</w:t>
      </w:r>
      <w:r w:rsidRPr="00E14618">
        <w:rPr>
          <w:rFonts w:ascii="Helvetica" w:eastAsia="宋体" w:hAnsi="Helvetica" w:cs="Helvetica"/>
          <w:color w:val="000000"/>
          <w:kern w:val="0"/>
          <w:szCs w:val="21"/>
        </w:rPr>
        <w:t>里会把</w:t>
      </w:r>
      <w:r w:rsidRPr="00E14618">
        <w:rPr>
          <w:rFonts w:ascii="Helvetica" w:eastAsia="宋体" w:hAnsi="Helvetica" w:cs="Helvetica"/>
          <w:color w:val="000000"/>
          <w:kern w:val="0"/>
          <w:szCs w:val="21"/>
        </w:rPr>
        <w:t>arguments</w:t>
      </w:r>
      <w:r w:rsidRPr="00E14618">
        <w:rPr>
          <w:rFonts w:ascii="Helvetica" w:eastAsia="宋体" w:hAnsi="Helvetica" w:cs="Helvetica"/>
          <w:color w:val="000000"/>
          <w:kern w:val="0"/>
          <w:szCs w:val="21"/>
        </w:rPr>
        <w:t>对象当作数组</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1.0.1</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修复了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_.isEqual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函数的</w:t>
      </w:r>
      <w:r w:rsidRPr="00E14618">
        <w:rPr>
          <w:rFonts w:ascii="Helvetica" w:eastAsia="宋体" w:hAnsi="Helvetica" w:cs="Helvetica"/>
          <w:color w:val="000000"/>
          <w:kern w:val="0"/>
          <w:szCs w:val="21"/>
        </w:rPr>
        <w:t xml:space="preserve">bug: </w:t>
      </w:r>
      <w:r w:rsidRPr="00E14618">
        <w:rPr>
          <w:rFonts w:ascii="Helvetica" w:eastAsia="宋体" w:hAnsi="Helvetica" w:cs="Helvetica"/>
          <w:color w:val="000000"/>
          <w:kern w:val="0"/>
          <w:szCs w:val="21"/>
        </w:rPr>
        <w:t>这个</w:t>
      </w:r>
      <w:r w:rsidRPr="00E14618">
        <w:rPr>
          <w:rFonts w:ascii="Helvetica" w:eastAsia="宋体" w:hAnsi="Helvetica" w:cs="Helvetica"/>
          <w:color w:val="000000"/>
          <w:kern w:val="0"/>
          <w:szCs w:val="21"/>
        </w:rPr>
        <w:t>bug</w:t>
      </w:r>
      <w:r w:rsidRPr="00E14618">
        <w:rPr>
          <w:rFonts w:ascii="Helvetica" w:eastAsia="宋体" w:hAnsi="Helvetica" w:cs="Helvetica"/>
          <w:color w:val="000000"/>
          <w:kern w:val="0"/>
          <w:szCs w:val="21"/>
        </w:rPr>
        <w:t>出现在当对比特定因素两个对象时</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这两个对象有着相同个数的值为</w:t>
      </w:r>
      <w:r w:rsidRPr="00E14618">
        <w:rPr>
          <w:rFonts w:ascii="Helvetica" w:eastAsia="宋体" w:hAnsi="Helvetica" w:cs="Helvetica"/>
          <w:color w:val="000000"/>
          <w:kern w:val="0"/>
          <w:szCs w:val="21"/>
        </w:rPr>
        <w:t>undefined</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xml:space="preserve">key, </w:t>
      </w:r>
      <w:r w:rsidRPr="00E14618">
        <w:rPr>
          <w:rFonts w:ascii="Helvetica" w:eastAsia="宋体" w:hAnsi="Helvetica" w:cs="Helvetica"/>
          <w:color w:val="000000"/>
          <w:kern w:val="0"/>
          <w:szCs w:val="21"/>
        </w:rPr>
        <w:t>但</w:t>
      </w:r>
      <w:proofErr w:type="gramStart"/>
      <w:r w:rsidRPr="00E14618">
        <w:rPr>
          <w:rFonts w:ascii="Helvetica" w:eastAsia="宋体" w:hAnsi="Helvetica" w:cs="Helvetica"/>
          <w:color w:val="000000"/>
          <w:kern w:val="0"/>
          <w:szCs w:val="21"/>
        </w:rPr>
        <w:t>不</w:t>
      </w:r>
      <w:proofErr w:type="gramEnd"/>
      <w:r w:rsidRPr="00E14618">
        <w:rPr>
          <w:rFonts w:ascii="Helvetica" w:eastAsia="宋体" w:hAnsi="Helvetica" w:cs="Helvetica"/>
          <w:color w:val="000000"/>
          <w:kern w:val="0"/>
          <w:szCs w:val="21"/>
        </w:rPr>
        <w:t>同名</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1.0.0</w:t>
      </w:r>
      <w:r w:rsidRPr="00E14618">
        <w:rPr>
          <w:rFonts w:ascii="Helvetica" w:eastAsia="宋体" w:hAnsi="Helvetica" w:cs="Helvetica"/>
          <w:color w:val="000000"/>
          <w:kern w:val="0"/>
          <w:szCs w:val="21"/>
        </w:rPr>
        <w:br/>
        <w:t>Underscore</w:t>
      </w:r>
      <w:r w:rsidRPr="00E14618">
        <w:rPr>
          <w:rFonts w:ascii="Helvetica" w:eastAsia="宋体" w:hAnsi="Helvetica" w:cs="Helvetica"/>
          <w:color w:val="000000"/>
          <w:kern w:val="0"/>
          <w:szCs w:val="21"/>
        </w:rPr>
        <w:t>在这几个月里算是相对稳定了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所以现在打算出测试版</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版本号为</w:t>
      </w:r>
      <w:r w:rsidRPr="00E14618">
        <w:rPr>
          <w:rFonts w:ascii="Helvetica" w:eastAsia="宋体" w:hAnsi="Helvetica" w:cs="Helvetica"/>
          <w:b/>
          <w:bCs/>
          <w:color w:val="000000"/>
          <w:kern w:val="0"/>
          <w:szCs w:val="21"/>
        </w:rPr>
        <w:t>1.0</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从</w:t>
      </w:r>
      <w:r w:rsidRPr="00E14618">
        <w:rPr>
          <w:rFonts w:ascii="Helvetica" w:eastAsia="宋体" w:hAnsi="Helvetica" w:cs="Helvetica"/>
          <w:b/>
          <w:bCs/>
          <w:color w:val="000000"/>
          <w:kern w:val="0"/>
          <w:szCs w:val="21"/>
        </w:rPr>
        <w:t>0.6</w:t>
      </w:r>
      <w:r w:rsidRPr="00E14618">
        <w:rPr>
          <w:rFonts w:ascii="Helvetica" w:eastAsia="宋体" w:hAnsi="Helvetica" w:cs="Helvetica"/>
          <w:color w:val="000000"/>
          <w:kern w:val="0"/>
          <w:szCs w:val="21"/>
        </w:rPr>
        <w:t>版本开始进行改进</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包括</w:t>
      </w:r>
      <w:r w:rsidRPr="00E14618">
        <w:rPr>
          <w:rFonts w:ascii="Consolas" w:eastAsia="宋体" w:hAnsi="Consolas" w:cs="宋体"/>
          <w:color w:val="000000"/>
          <w:kern w:val="0"/>
          <w:sz w:val="18"/>
        </w:rPr>
        <w:t>_.isBoolean</w:t>
      </w:r>
      <w:r w:rsidRPr="00E14618">
        <w:rPr>
          <w:rFonts w:ascii="Helvetica" w:eastAsia="宋体" w:hAnsi="Helvetica" w:cs="Helvetica"/>
          <w:color w:val="000000"/>
          <w:kern w:val="0"/>
          <w:szCs w:val="21"/>
        </w:rPr>
        <w:t>的改进</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w:t>
      </w:r>
      <w:r w:rsidRPr="00E14618">
        <w:rPr>
          <w:rFonts w:ascii="Consolas" w:eastAsia="宋体" w:hAnsi="Consolas" w:cs="宋体"/>
          <w:color w:val="000000"/>
          <w:kern w:val="0"/>
          <w:sz w:val="18"/>
        </w:rPr>
        <w:t>_.extend</w:t>
      </w:r>
      <w:r w:rsidRPr="00E14618">
        <w:rPr>
          <w:rFonts w:ascii="Helvetica" w:eastAsia="宋体" w:hAnsi="Helvetica" w:cs="Helvetica"/>
          <w:color w:val="000000"/>
          <w:kern w:val="0"/>
          <w:szCs w:val="21"/>
        </w:rPr>
        <w:t>允许传多个</w:t>
      </w:r>
      <w:r w:rsidRPr="00E14618">
        <w:rPr>
          <w:rFonts w:ascii="Helvetica" w:eastAsia="宋体" w:hAnsi="Helvetica" w:cs="Helvetica"/>
          <w:color w:val="000000"/>
          <w:kern w:val="0"/>
          <w:szCs w:val="21"/>
        </w:rPr>
        <w:t>source</w:t>
      </w:r>
      <w:r w:rsidRPr="00E14618">
        <w:rPr>
          <w:rFonts w:ascii="Helvetica" w:eastAsia="宋体" w:hAnsi="Helvetica" w:cs="Helvetica"/>
          <w:color w:val="000000"/>
          <w:kern w:val="0"/>
          <w:szCs w:val="21"/>
        </w:rPr>
        <w:t>对象</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0.6.0</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主要版本</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整合了一系列的功能函数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包括</w:t>
      </w:r>
      <w:r w:rsidRPr="00E14618">
        <w:rPr>
          <w:rFonts w:ascii="Helvetica" w:eastAsia="宋体" w:hAnsi="Helvetica" w:cs="Helvetica"/>
          <w:color w:val="000000"/>
          <w:kern w:val="0"/>
          <w:szCs w:val="21"/>
        </w:rPr>
        <w:t> </w:t>
      </w:r>
      <w:hyperlink r:id="rId94" w:history="1">
        <w:r w:rsidRPr="00E14618">
          <w:rPr>
            <w:rFonts w:ascii="Helvetica" w:eastAsia="宋体" w:hAnsi="Helvetica" w:cs="Helvetica"/>
            <w:color w:val="444444"/>
            <w:kern w:val="0"/>
            <w:u w:val="single"/>
          </w:rPr>
          <w:t>Mile Frawley</w:t>
        </w:r>
      </w:hyperlink>
      <w:r w:rsidRPr="00E14618">
        <w:rPr>
          <w:rFonts w:ascii="Helvetica" w:eastAsia="宋体" w:hAnsi="Helvetica" w:cs="Helvetica"/>
          <w:color w:val="000000"/>
          <w:kern w:val="0"/>
          <w:szCs w:val="21"/>
        </w:rPr>
        <w:t>写的在保留援用功能的基础上</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对集合函数进行重构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内部代码更加简洁</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新的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_.mixin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允许您自己的功能函数继承</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对象</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_.times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跟</w:t>
      </w:r>
      <w:r w:rsidRPr="00E14618">
        <w:rPr>
          <w:rFonts w:ascii="Helvetica" w:eastAsia="宋体" w:hAnsi="Helvetica" w:cs="Helvetica"/>
          <w:color w:val="000000"/>
          <w:kern w:val="0"/>
          <w:szCs w:val="21"/>
        </w:rPr>
        <w:t>Ruby</w:t>
      </w:r>
      <w:r w:rsidRPr="00E14618">
        <w:rPr>
          <w:rFonts w:ascii="Helvetica" w:eastAsia="宋体" w:hAnsi="Helvetica" w:cs="Helvetica"/>
          <w:color w:val="000000"/>
          <w:kern w:val="0"/>
          <w:szCs w:val="21"/>
        </w:rPr>
        <w:t>或</w:t>
      </w:r>
      <w:r w:rsidRPr="00E14618">
        <w:rPr>
          <w:rFonts w:ascii="Helvetica" w:eastAsia="宋体" w:hAnsi="Helvetica" w:cs="Helvetica"/>
          <w:color w:val="000000"/>
          <w:kern w:val="0"/>
          <w:szCs w:val="21"/>
        </w:rPr>
        <w:t>Prototype.js</w:t>
      </w:r>
      <w:r w:rsidRPr="00E14618">
        <w:rPr>
          <w:rFonts w:ascii="Helvetica" w:eastAsia="宋体" w:hAnsi="Helvetica" w:cs="Helvetica"/>
          <w:color w:val="000000"/>
          <w:kern w:val="0"/>
          <w:szCs w:val="21"/>
        </w:rPr>
        <w:t>里的</w:t>
      </w:r>
      <w:r w:rsidRPr="00E14618">
        <w:rPr>
          <w:rFonts w:ascii="Helvetica" w:eastAsia="宋体" w:hAnsi="Helvetica" w:cs="Helvetica"/>
          <w:color w:val="000000"/>
          <w:kern w:val="0"/>
          <w:szCs w:val="21"/>
        </w:rPr>
        <w:t>times</w:t>
      </w:r>
      <w:r w:rsidRPr="00E14618">
        <w:rPr>
          <w:rFonts w:ascii="Helvetica" w:eastAsia="宋体" w:hAnsi="Helvetica" w:cs="Helvetica"/>
          <w:color w:val="000000"/>
          <w:kern w:val="0"/>
          <w:szCs w:val="21"/>
        </w:rPr>
        <w:t>的功能一样</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对</w:t>
      </w:r>
      <w:r w:rsidRPr="00E14618">
        <w:rPr>
          <w:rFonts w:ascii="Helvetica" w:eastAsia="宋体" w:hAnsi="Helvetica" w:cs="Helvetica"/>
          <w:color w:val="000000"/>
          <w:kern w:val="0"/>
          <w:szCs w:val="21"/>
        </w:rPr>
        <w:t>ECMAScript 5</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Array.isArray</w:t>
      </w:r>
      <w:r w:rsidRPr="00E14618">
        <w:rPr>
          <w:rFonts w:ascii="Helvetica" w:eastAsia="宋体" w:hAnsi="Helvetica" w:cs="Helvetica"/>
          <w:color w:val="000000"/>
          <w:kern w:val="0"/>
          <w:szCs w:val="21"/>
        </w:rPr>
        <w:t>函数提供原生支持</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还有</w:t>
      </w:r>
      <w:r w:rsidRPr="00E14618">
        <w:rPr>
          <w:rFonts w:ascii="Consolas" w:eastAsia="宋体" w:hAnsi="Consolas" w:cs="宋体"/>
          <w:color w:val="000000"/>
          <w:kern w:val="0"/>
          <w:sz w:val="18"/>
        </w:rPr>
        <w:t>Object.</w:t>
      </w:r>
      <w:proofErr w:type="gramStart"/>
      <w:r w:rsidRPr="00E14618">
        <w:rPr>
          <w:rFonts w:ascii="Consolas" w:eastAsia="宋体" w:hAnsi="Consolas" w:cs="宋体"/>
          <w:color w:val="000000"/>
          <w:kern w:val="0"/>
          <w:sz w:val="18"/>
        </w:rPr>
        <w:t>keys</w:t>
      </w:r>
      <w:proofErr w:type="gramEnd"/>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0.5.8</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修复了</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的集合函数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以便可以用于</w:t>
      </w:r>
      <w:r w:rsidRPr="00E14618">
        <w:rPr>
          <w:rFonts w:ascii="Helvetica" w:eastAsia="宋体" w:hAnsi="Helvetica" w:cs="Helvetica"/>
          <w:color w:val="000000"/>
          <w:kern w:val="0"/>
          <w:szCs w:val="21"/>
        </w:rPr>
        <w:t>DOM</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w:t>
      </w:r>
      <w:hyperlink r:id="rId95" w:history="1">
        <w:r w:rsidRPr="00E14618">
          <w:rPr>
            <w:rFonts w:ascii="Helvetica" w:eastAsia="宋体" w:hAnsi="Helvetica" w:cs="Helvetica"/>
            <w:color w:val="444444"/>
            <w:kern w:val="0"/>
            <w:u w:val="single"/>
          </w:rPr>
          <w:t>节点列表</w:t>
        </w:r>
        <w:r w:rsidRPr="00E14618">
          <w:rPr>
            <w:rFonts w:ascii="Helvetica" w:eastAsia="宋体" w:hAnsi="Helvetica" w:cs="Helvetica"/>
            <w:color w:val="444444"/>
            <w:kern w:val="0"/>
            <w:u w:val="single"/>
          </w:rPr>
          <w:t>(NodeList)</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hyperlink r:id="rId96" w:history="1">
        <w:r w:rsidRPr="00E14618">
          <w:rPr>
            <w:rFonts w:ascii="Helvetica" w:eastAsia="宋体" w:hAnsi="Helvetica" w:cs="Helvetica"/>
            <w:color w:val="444444"/>
            <w:kern w:val="0"/>
            <w:u w:val="single"/>
          </w:rPr>
          <w:t>HTML</w:t>
        </w:r>
        <w:r w:rsidRPr="00E14618">
          <w:rPr>
            <w:rFonts w:ascii="Helvetica" w:eastAsia="宋体" w:hAnsi="Helvetica" w:cs="Helvetica"/>
            <w:color w:val="444444"/>
            <w:kern w:val="0"/>
            <w:u w:val="single"/>
          </w:rPr>
          <w:t>集合</w:t>
        </w:r>
        <w:r w:rsidRPr="00E14618">
          <w:rPr>
            <w:rFonts w:ascii="Helvetica" w:eastAsia="宋体" w:hAnsi="Helvetica" w:cs="Helvetica"/>
            <w:color w:val="444444"/>
            <w:kern w:val="0"/>
            <w:u w:val="single"/>
          </w:rPr>
          <w:t>(HTMLCollection)</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再一次地感谢</w:t>
      </w:r>
      <w:r w:rsidRPr="00E14618">
        <w:rPr>
          <w:rFonts w:ascii="Helvetica" w:eastAsia="宋体" w:hAnsi="Helvetica" w:cs="Helvetica"/>
          <w:color w:val="000000"/>
          <w:kern w:val="0"/>
          <w:szCs w:val="21"/>
        </w:rPr>
        <w:t> </w:t>
      </w:r>
      <w:hyperlink r:id="rId97" w:history="1">
        <w:r w:rsidRPr="00E14618">
          <w:rPr>
            <w:rFonts w:ascii="Helvetica" w:eastAsia="宋体" w:hAnsi="Helvetica" w:cs="Helvetica"/>
            <w:color w:val="444444"/>
            <w:kern w:val="0"/>
            <w:u w:val="single"/>
          </w:rPr>
          <w:t>Justin Tulloss</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0.5.7</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修改</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使用了更安全的实现方式</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还有</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加快了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_.isNumber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的运行速度</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感谢</w:t>
      </w:r>
      <w:r w:rsidRPr="00E14618">
        <w:rPr>
          <w:rFonts w:ascii="Helvetica" w:eastAsia="宋体" w:hAnsi="Helvetica" w:cs="Helvetica"/>
          <w:color w:val="000000"/>
          <w:kern w:val="0"/>
          <w:szCs w:val="21"/>
        </w:rPr>
        <w:t> </w:t>
      </w:r>
      <w:hyperlink r:id="rId98" w:history="1">
        <w:r w:rsidRPr="00E14618">
          <w:rPr>
            <w:rFonts w:ascii="Helvetica" w:eastAsia="宋体" w:hAnsi="Helvetica" w:cs="Helvetica"/>
            <w:color w:val="444444"/>
            <w:kern w:val="0"/>
            <w:u w:val="single"/>
          </w:rPr>
          <w:t>Jed Schmidt</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0.5.6</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_.template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对自定义分隔符的支持</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由</w:t>
      </w:r>
      <w:r w:rsidRPr="00E14618">
        <w:rPr>
          <w:rFonts w:ascii="Helvetica" w:eastAsia="宋体" w:hAnsi="Helvetica" w:cs="Helvetica"/>
          <w:color w:val="000000"/>
          <w:kern w:val="0"/>
          <w:szCs w:val="21"/>
        </w:rPr>
        <w:t> </w:t>
      </w:r>
      <w:hyperlink r:id="rId99" w:history="1">
        <w:r w:rsidRPr="00E14618">
          <w:rPr>
            <w:rFonts w:ascii="Helvetica" w:eastAsia="宋体" w:hAnsi="Helvetica" w:cs="Helvetica"/>
            <w:color w:val="444444"/>
            <w:kern w:val="0"/>
            <w:u w:val="single"/>
          </w:rPr>
          <w:t>Noah Sloan</w:t>
        </w:r>
      </w:hyperlink>
      <w:r w:rsidRPr="00E14618">
        <w:rPr>
          <w:rFonts w:ascii="Helvetica" w:eastAsia="宋体" w:hAnsi="Helvetica" w:cs="Helvetica"/>
          <w:color w:val="000000"/>
          <w:kern w:val="0"/>
          <w:szCs w:val="21"/>
        </w:rPr>
        <w:t>提供</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0.5.5</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修复了一个在移动版</w:t>
      </w:r>
      <w:r w:rsidRPr="00E14618">
        <w:rPr>
          <w:rFonts w:ascii="Helvetica" w:eastAsia="宋体" w:hAnsi="Helvetica" w:cs="Helvetica"/>
          <w:color w:val="000000"/>
          <w:kern w:val="0"/>
          <w:szCs w:val="21"/>
        </w:rPr>
        <w:t>Safari</w:t>
      </w:r>
      <w:r w:rsidRPr="00E14618">
        <w:rPr>
          <w:rFonts w:ascii="Helvetica" w:eastAsia="宋体" w:hAnsi="Helvetica" w:cs="Helvetica"/>
          <w:color w:val="000000"/>
          <w:kern w:val="0"/>
          <w:szCs w:val="21"/>
        </w:rPr>
        <w:t>里关于</w:t>
      </w:r>
      <w:r w:rsidRPr="00E14618">
        <w:rPr>
          <w:rFonts w:ascii="Helvetica" w:eastAsia="宋体" w:hAnsi="Helvetica" w:cs="Helvetica"/>
          <w:color w:val="000000"/>
          <w:kern w:val="0"/>
          <w:szCs w:val="21"/>
        </w:rPr>
        <w:t>arguments</w:t>
      </w:r>
      <w:r w:rsidRPr="00E14618">
        <w:rPr>
          <w:rFonts w:ascii="Helvetica" w:eastAsia="宋体" w:hAnsi="Helvetica" w:cs="Helvetica"/>
          <w:color w:val="000000"/>
          <w:kern w:val="0"/>
          <w:szCs w:val="21"/>
        </w:rPr>
        <w:t>对象的面向对象封装的</w:t>
      </w:r>
      <w:r w:rsidRPr="00E14618">
        <w:rPr>
          <w:rFonts w:ascii="Helvetica" w:eastAsia="宋体" w:hAnsi="Helvetica" w:cs="Helvetica"/>
          <w:color w:val="000000"/>
          <w:kern w:val="0"/>
          <w:szCs w:val="21"/>
        </w:rPr>
        <w:t>bug.</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0.5.4</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修复了</w:t>
      </w:r>
      <w:r w:rsidRPr="00E14618">
        <w:rPr>
          <w:rFonts w:ascii="Consolas" w:eastAsia="宋体" w:hAnsi="Consolas" w:cs="宋体"/>
          <w:color w:val="000000"/>
          <w:kern w:val="0"/>
          <w:sz w:val="18"/>
        </w:rPr>
        <w:t>_.template</w:t>
      </w:r>
      <w:r w:rsidRPr="00E14618">
        <w:rPr>
          <w:rFonts w:ascii="Helvetica" w:eastAsia="宋体" w:hAnsi="Helvetica" w:cs="Helvetica"/>
          <w:color w:val="000000"/>
          <w:kern w:val="0"/>
          <w:szCs w:val="21"/>
        </w:rPr>
        <w:t>函数里多个单引号在模板里造成的错误</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了解</w:t>
      </w:r>
      <w:proofErr w:type="gramStart"/>
      <w:r w:rsidRPr="00E14618">
        <w:rPr>
          <w:rFonts w:ascii="Helvetica" w:eastAsia="宋体" w:hAnsi="Helvetica" w:cs="Helvetica"/>
          <w:color w:val="000000"/>
          <w:kern w:val="0"/>
          <w:szCs w:val="21"/>
        </w:rPr>
        <w:t>更多请</w:t>
      </w:r>
      <w:proofErr w:type="gramEnd"/>
      <w:r w:rsidRPr="00E14618">
        <w:rPr>
          <w:rFonts w:ascii="Helvetica" w:eastAsia="宋体" w:hAnsi="Helvetica" w:cs="Helvetica"/>
          <w:color w:val="000000"/>
          <w:kern w:val="0"/>
          <w:szCs w:val="21"/>
        </w:rPr>
        <w:t>阅读</w:t>
      </w:r>
      <w:r w:rsidRPr="00E14618">
        <w:rPr>
          <w:rFonts w:ascii="Helvetica" w:eastAsia="宋体" w:hAnsi="Helvetica" w:cs="Helvetica"/>
          <w:color w:val="000000"/>
          <w:kern w:val="0"/>
          <w:szCs w:val="21"/>
        </w:rPr>
        <w:t>: </w:t>
      </w:r>
      <w:hyperlink r:id="rId100" w:history="1">
        <w:r w:rsidRPr="00E14618">
          <w:rPr>
            <w:rFonts w:ascii="Helvetica" w:eastAsia="宋体" w:hAnsi="Helvetica" w:cs="Helvetica"/>
            <w:color w:val="444444"/>
            <w:kern w:val="0"/>
            <w:u w:val="single"/>
          </w:rPr>
          <w:t>Rick Strahl</w:t>
        </w:r>
        <w:r w:rsidRPr="00E14618">
          <w:rPr>
            <w:rFonts w:ascii="Helvetica" w:eastAsia="宋体" w:hAnsi="Helvetica" w:cs="Helvetica"/>
            <w:color w:val="444444"/>
            <w:kern w:val="0"/>
            <w:u w:val="single"/>
          </w:rPr>
          <w:t>的</w:t>
        </w:r>
        <w:proofErr w:type="gramStart"/>
        <w:r w:rsidRPr="00E14618">
          <w:rPr>
            <w:rFonts w:ascii="Helvetica" w:eastAsia="宋体" w:hAnsi="Helvetica" w:cs="Helvetica"/>
            <w:color w:val="444444"/>
            <w:kern w:val="0"/>
            <w:u w:val="single"/>
          </w:rPr>
          <w:t>博客文章</w:t>
        </w:r>
        <w:proofErr w:type="gramEnd"/>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lastRenderedPageBreak/>
        <w:t>0.5.2</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几个函数的重写</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isArray</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isDate</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isFunction</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isNumber</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isRegExp</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isString</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感谢</w:t>
      </w:r>
      <w:hyperlink r:id="rId101" w:history="1">
        <w:r w:rsidRPr="00E14618">
          <w:rPr>
            <w:rFonts w:ascii="Helvetica" w:eastAsia="宋体" w:hAnsi="Helvetica" w:cs="Helvetica"/>
            <w:color w:val="444444"/>
            <w:kern w:val="0"/>
            <w:u w:val="single"/>
          </w:rPr>
          <w:t>Robert Kieffer</w:t>
        </w:r>
      </w:hyperlink>
      <w:r w:rsidRPr="00E14618">
        <w:rPr>
          <w:rFonts w:ascii="Helvetica" w:eastAsia="宋体" w:hAnsi="Helvetica" w:cs="Helvetica"/>
          <w:color w:val="000000"/>
          <w:kern w:val="0"/>
          <w:szCs w:val="21"/>
        </w:rPr>
        <w:t>提供的建议</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取代了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Object#toString</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的对比方式</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现在以属性来进行对比</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虽然说安全性有所降低</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但是速度比以前快了有一个数量级</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因此其他大多数的</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函数也有小幅度的速度提升</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_.tap</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由</w:t>
      </w:r>
      <w:hyperlink r:id="rId102" w:history="1">
        <w:r w:rsidRPr="00E14618">
          <w:rPr>
            <w:rFonts w:ascii="Helvetica" w:eastAsia="宋体" w:hAnsi="Helvetica" w:cs="Helvetica"/>
            <w:color w:val="444444"/>
            <w:kern w:val="0"/>
            <w:u w:val="single"/>
          </w:rPr>
          <w:t>Evgeniy Dolzhenko</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提供</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与</w:t>
      </w:r>
      <w:hyperlink r:id="rId103" w:anchor="method-i-tap" w:history="1">
        <w:r w:rsidRPr="00E14618">
          <w:rPr>
            <w:rFonts w:ascii="Helvetica" w:eastAsia="宋体" w:hAnsi="Helvetica" w:cs="Helvetica"/>
            <w:color w:val="444444"/>
            <w:kern w:val="0"/>
            <w:u w:val="single"/>
          </w:rPr>
          <w:t>Ruby 1.9</w:t>
        </w:r>
      </w:hyperlink>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tap</w:t>
      </w:r>
      <w:r w:rsidRPr="00E14618">
        <w:rPr>
          <w:rFonts w:ascii="Helvetica" w:eastAsia="宋体" w:hAnsi="Helvetica" w:cs="Helvetica"/>
          <w:color w:val="000000"/>
          <w:kern w:val="0"/>
          <w:szCs w:val="21"/>
        </w:rPr>
        <w:t>方法相似</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对链式语法里嵌入其他功能</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如登录</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很方便</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0.5.1</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许多小的安全检查和优化由</w:t>
      </w:r>
      <w:r w:rsidRPr="00E14618">
        <w:rPr>
          <w:rFonts w:ascii="Helvetica" w:eastAsia="宋体" w:hAnsi="Helvetica" w:cs="Helvetica"/>
          <w:color w:val="000000"/>
          <w:kern w:val="0"/>
          <w:szCs w:val="21"/>
        </w:rPr>
        <w:t> </w:t>
      </w:r>
      <w:hyperlink r:id="rId104" w:history="1">
        <w:r w:rsidRPr="00E14618">
          <w:rPr>
            <w:rFonts w:ascii="Helvetica" w:eastAsia="宋体" w:hAnsi="Helvetica" w:cs="Helvetica"/>
            <w:color w:val="444444"/>
            <w:kern w:val="0"/>
            <w:u w:val="single"/>
          </w:rPr>
          <w:t>Noah Sloan</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hyperlink r:id="rId105" w:history="1">
        <w:r w:rsidRPr="00E14618">
          <w:rPr>
            <w:rFonts w:ascii="Helvetica" w:eastAsia="宋体" w:hAnsi="Helvetica" w:cs="Helvetica"/>
            <w:color w:val="444444"/>
            <w:kern w:val="0"/>
            <w:u w:val="single"/>
          </w:rPr>
          <w:t>Andri Möll</w:t>
        </w:r>
      </w:hyperlink>
      <w:r w:rsidRPr="00E14618">
        <w:rPr>
          <w:rFonts w:ascii="Helvetica" w:eastAsia="宋体" w:hAnsi="Helvetica" w:cs="Helvetica"/>
          <w:color w:val="000000"/>
          <w:kern w:val="0"/>
          <w:szCs w:val="21"/>
        </w:rPr>
        <w:t>提供</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0.5.0</w:t>
      </w:r>
      <w:r w:rsidRPr="00E14618">
        <w:rPr>
          <w:rFonts w:ascii="Helvetica" w:eastAsia="宋体" w:hAnsi="Helvetica" w:cs="Helvetica"/>
          <w:color w:val="000000"/>
          <w:kern w:val="0"/>
          <w:szCs w:val="21"/>
        </w:rPr>
        <w:br/>
      </w:r>
      <w:r w:rsidRPr="00E14618">
        <w:rPr>
          <w:rFonts w:ascii="Helvetica" w:eastAsia="宋体" w:hAnsi="Helvetica" w:cs="Helvetica"/>
          <w:b/>
          <w:bCs/>
          <w:color w:val="000000"/>
          <w:kern w:val="0"/>
          <w:szCs w:val="21"/>
        </w:rPr>
        <w:t>[API</w:t>
      </w:r>
      <w:r w:rsidRPr="00E14618">
        <w:rPr>
          <w:rFonts w:ascii="Helvetica" w:eastAsia="宋体" w:hAnsi="Helvetica" w:cs="Helvetica"/>
          <w:b/>
          <w:bCs/>
          <w:color w:val="000000"/>
          <w:kern w:val="0"/>
          <w:szCs w:val="21"/>
        </w:rPr>
        <w:t>变更</w:t>
      </w:r>
      <w:r w:rsidRPr="00E14618">
        <w:rPr>
          <w:rFonts w:ascii="Helvetica" w:eastAsia="宋体" w:hAnsi="Helvetica" w:cs="Helvetica"/>
          <w:b/>
          <w:bCs/>
          <w:color w:val="000000"/>
          <w:kern w:val="0"/>
          <w:szCs w:val="21"/>
        </w:rPr>
        <w:t>]</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_.bindAll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现在会将</w:t>
      </w:r>
      <w:r w:rsidRPr="00E14618">
        <w:rPr>
          <w:rFonts w:ascii="Helvetica" w:eastAsia="宋体" w:hAnsi="Helvetica" w:cs="Helvetica"/>
          <w:color w:val="000000"/>
          <w:kern w:val="0"/>
          <w:szCs w:val="21"/>
        </w:rPr>
        <w:t>context</w:t>
      </w:r>
      <w:r w:rsidRPr="00E14618">
        <w:rPr>
          <w:rFonts w:ascii="Helvetica" w:eastAsia="宋体" w:hAnsi="Helvetica" w:cs="Helvetica"/>
          <w:color w:val="000000"/>
          <w:kern w:val="0"/>
          <w:szCs w:val="21"/>
        </w:rPr>
        <w:t>对象作为第一个参数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如果不传方法名</w:t>
      </w:r>
      <w:r w:rsidRPr="00E14618">
        <w:rPr>
          <w:rFonts w:ascii="Helvetica" w:eastAsia="宋体" w:hAnsi="Helvetica" w:cs="Helvetica"/>
          <w:color w:val="000000"/>
          <w:kern w:val="0"/>
          <w:szCs w:val="21"/>
        </w:rPr>
        <w:t>, context</w:t>
      </w:r>
      <w:r w:rsidRPr="00E14618">
        <w:rPr>
          <w:rFonts w:ascii="Helvetica" w:eastAsia="宋体" w:hAnsi="Helvetica" w:cs="Helvetica"/>
          <w:color w:val="000000"/>
          <w:kern w:val="0"/>
          <w:szCs w:val="21"/>
        </w:rPr>
        <w:t>对象的所有方法都会绑定到</w:t>
      </w:r>
      <w:r w:rsidRPr="00E14618">
        <w:rPr>
          <w:rFonts w:ascii="Helvetica" w:eastAsia="宋体" w:hAnsi="Helvetica" w:cs="Helvetica"/>
          <w:color w:val="000000"/>
          <w:kern w:val="0"/>
          <w:szCs w:val="21"/>
        </w:rPr>
        <w:t xml:space="preserve">context, </w:t>
      </w:r>
      <w:r w:rsidRPr="00E14618">
        <w:rPr>
          <w:rFonts w:ascii="Helvetica" w:eastAsia="宋体" w:hAnsi="Helvetica" w:cs="Helvetica"/>
          <w:color w:val="000000"/>
          <w:kern w:val="0"/>
          <w:szCs w:val="21"/>
        </w:rPr>
        <w:t>支持链式语法和简易绑定</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_.functions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现在只要一个参数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然后返回所有的方法名</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类型为</w:t>
      </w:r>
      <w:r w:rsidRPr="00E14618">
        <w:rPr>
          <w:rFonts w:ascii="Helvetica" w:eastAsia="宋体" w:hAnsi="Helvetica" w:cs="Helvetica"/>
          <w:color w:val="000000"/>
          <w:kern w:val="0"/>
          <w:szCs w:val="21"/>
        </w:rPr>
        <w:t>Function</w:t>
      </w:r>
      <w:r w:rsidRPr="00E14618">
        <w:rPr>
          <w:rFonts w:ascii="Helvetica" w:eastAsia="宋体" w:hAnsi="Helvetica" w:cs="Helvetica"/>
          <w:color w:val="000000"/>
          <w:kern w:val="0"/>
          <w:szCs w:val="21"/>
        </w:rPr>
        <w:t>的属性</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调用</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_.functions(_)</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会列出所有的</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_.isRegExp</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isEqual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现在也可以检测两个</w:t>
      </w:r>
      <w:r w:rsidRPr="00E14618">
        <w:rPr>
          <w:rFonts w:ascii="Helvetica" w:eastAsia="宋体" w:hAnsi="Helvetica" w:cs="Helvetica"/>
          <w:color w:val="000000"/>
          <w:kern w:val="0"/>
          <w:szCs w:val="21"/>
        </w:rPr>
        <w:t>RegExp</w:t>
      </w:r>
      <w:r w:rsidRPr="00E14618">
        <w:rPr>
          <w:rFonts w:ascii="Helvetica" w:eastAsia="宋体" w:hAnsi="Helvetica" w:cs="Helvetica"/>
          <w:color w:val="000000"/>
          <w:kern w:val="0"/>
          <w:szCs w:val="21"/>
        </w:rPr>
        <w:t>对象是否相等了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所有以</w:t>
      </w:r>
      <w:r w:rsidRPr="00E14618">
        <w:rPr>
          <w:rFonts w:ascii="Helvetica" w:eastAsia="宋体" w:hAnsi="Helvetica" w:cs="Helvetica"/>
          <w:color w:val="000000"/>
          <w:kern w:val="0"/>
          <w:szCs w:val="21"/>
        </w:rPr>
        <w:t>"is"</w:t>
      </w:r>
      <w:r w:rsidRPr="00E14618">
        <w:rPr>
          <w:rFonts w:ascii="Helvetica" w:eastAsia="宋体" w:hAnsi="Helvetica" w:cs="Helvetica"/>
          <w:color w:val="000000"/>
          <w:kern w:val="0"/>
          <w:szCs w:val="21"/>
        </w:rPr>
        <w:t>开头的函数已经缩减到同一个定义里面</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由</w:t>
      </w:r>
      <w:hyperlink r:id="rId106" w:history="1">
        <w:r w:rsidRPr="00E14618">
          <w:rPr>
            <w:rFonts w:ascii="Helvetica" w:eastAsia="宋体" w:hAnsi="Helvetica" w:cs="Helvetica"/>
            <w:color w:val="444444"/>
            <w:kern w:val="0"/>
            <w:u w:val="single"/>
          </w:rPr>
          <w:t>Karl Guertin</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提供的解决方案</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0.4.7</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isDate</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isNaN</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isNull</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优化</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isEqual</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函数对比两个数组或两个时间对象时的性能</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优化了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_.keys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现在的运行速度比以前加快了</w:t>
      </w:r>
      <w:r w:rsidRPr="00E14618">
        <w:rPr>
          <w:rFonts w:ascii="Helvetica" w:eastAsia="宋体" w:hAnsi="Helvetica" w:cs="Helvetica"/>
          <w:b/>
          <w:bCs/>
          <w:i/>
          <w:iCs/>
          <w:color w:val="000000"/>
          <w:kern w:val="0"/>
          <w:sz w:val="15"/>
          <w:szCs w:val="15"/>
        </w:rPr>
        <w:t>25%–2</w:t>
      </w:r>
      <w:r w:rsidRPr="00E14618">
        <w:rPr>
          <w:rFonts w:ascii="Helvetica" w:eastAsia="宋体" w:hAnsi="Helvetica" w:cs="Helvetica"/>
          <w:b/>
          <w:bCs/>
          <w:i/>
          <w:iCs/>
          <w:color w:val="000000"/>
          <w:kern w:val="0"/>
          <w:sz w:val="15"/>
          <w:szCs w:val="15"/>
        </w:rPr>
        <w:t>倍</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取决于您所使用的浏览器</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会加速其所依赖的函数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如</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w:t>
      </w:r>
      <w:proofErr w:type="gramStart"/>
      <w:r w:rsidRPr="00E14618">
        <w:rPr>
          <w:rFonts w:ascii="Consolas" w:eastAsia="宋体" w:hAnsi="Consolas" w:cs="宋体"/>
          <w:color w:val="000000"/>
          <w:kern w:val="0"/>
          <w:sz w:val="18"/>
        </w:rPr>
        <w:t>each</w:t>
      </w:r>
      <w:proofErr w:type="gramEnd"/>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0.4.6</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range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w:t>
      </w:r>
      <w:hyperlink r:id="rId107" w:anchor="range" w:history="1">
        <w:r w:rsidRPr="00E14618">
          <w:rPr>
            <w:rFonts w:ascii="Helvetica" w:eastAsia="宋体" w:hAnsi="Helvetica" w:cs="Helvetica"/>
            <w:color w:val="444444"/>
            <w:kern w:val="0"/>
            <w:u w:val="single"/>
          </w:rPr>
          <w:t>Python</w:t>
        </w:r>
        <w:r w:rsidRPr="00E14618">
          <w:rPr>
            <w:rFonts w:ascii="Helvetica" w:eastAsia="宋体" w:hAnsi="Helvetica" w:cs="Helvetica"/>
            <w:color w:val="444444"/>
            <w:kern w:val="0"/>
            <w:u w:val="single"/>
          </w:rPr>
          <w:t>里同名函数</w:t>
        </w:r>
        <w:r w:rsidRPr="00E14618">
          <w:rPr>
            <w:rFonts w:ascii="Helvetica" w:eastAsia="宋体" w:hAnsi="Helvetica" w:cs="Helvetica"/>
            <w:color w:val="444444"/>
            <w:kern w:val="0"/>
            <w:u w:val="single"/>
          </w:rPr>
          <w:t>range</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的移植版</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用于生成灵活的整型数组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原始版由</w:t>
      </w:r>
      <w:hyperlink r:id="rId108" w:history="1">
        <w:r w:rsidRPr="00E14618">
          <w:rPr>
            <w:rFonts w:ascii="Helvetica" w:eastAsia="宋体" w:hAnsi="Helvetica" w:cs="Helvetica"/>
            <w:color w:val="444444"/>
            <w:kern w:val="0"/>
            <w:u w:val="single"/>
          </w:rPr>
          <w:t>Kirill Ishanov</w:t>
        </w:r>
      </w:hyperlink>
      <w:r w:rsidRPr="00E14618">
        <w:rPr>
          <w:rFonts w:ascii="Helvetica" w:eastAsia="宋体" w:hAnsi="Helvetica" w:cs="Helvetica"/>
          <w:color w:val="000000"/>
          <w:kern w:val="0"/>
          <w:szCs w:val="21"/>
        </w:rPr>
        <w:t>提供</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0.4.5</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rest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可以对数组和</w:t>
      </w:r>
      <w:r w:rsidRPr="00E14618">
        <w:rPr>
          <w:rFonts w:ascii="Helvetica" w:eastAsia="宋体" w:hAnsi="Helvetica" w:cs="Helvetica"/>
          <w:color w:val="000000"/>
          <w:kern w:val="0"/>
          <w:szCs w:val="21"/>
        </w:rPr>
        <w:t>arguments</w:t>
      </w:r>
      <w:r w:rsidRPr="00E14618">
        <w:rPr>
          <w:rFonts w:ascii="Helvetica" w:eastAsia="宋体" w:hAnsi="Helvetica" w:cs="Helvetica"/>
          <w:color w:val="000000"/>
          <w:kern w:val="0"/>
          <w:szCs w:val="21"/>
        </w:rPr>
        <w:t>对象使用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增加了两个函数的别名</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first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的别名为</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head</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还有</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rest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的别名为</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tail</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感谢</w:t>
      </w:r>
      <w:r w:rsidRPr="00E14618">
        <w:rPr>
          <w:rFonts w:ascii="Helvetica" w:eastAsia="宋体" w:hAnsi="Helvetica" w:cs="Helvetica"/>
          <w:color w:val="000000"/>
          <w:kern w:val="0"/>
          <w:szCs w:val="21"/>
        </w:rPr>
        <w:t> </w:t>
      </w:r>
      <w:hyperlink r:id="rId109" w:history="1">
        <w:r w:rsidRPr="00E14618">
          <w:rPr>
            <w:rFonts w:ascii="Helvetica" w:eastAsia="宋体" w:hAnsi="Helvetica" w:cs="Helvetica"/>
            <w:color w:val="444444"/>
            <w:kern w:val="0"/>
            <w:u w:val="single"/>
          </w:rPr>
          <w:t>Luke Sutton</w:t>
        </w:r>
      </w:hyperlink>
      <w:r w:rsidRPr="00E14618">
        <w:rPr>
          <w:rFonts w:ascii="Helvetica" w:eastAsia="宋体" w:hAnsi="Helvetica" w:cs="Helvetica"/>
          <w:color w:val="000000"/>
          <w:kern w:val="0"/>
          <w:szCs w:val="21"/>
        </w:rPr>
        <w:t>的解决方案</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增加测试文件</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以确保所有</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的数组函数都可以在用在</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arguments</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对象上</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0.4.4</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isString</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isNumber</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修复了</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_.isEqual(NaN, NaN)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会返回</w:t>
      </w:r>
      <w:r w:rsidRPr="00E14618">
        <w:rPr>
          <w:rFonts w:ascii="Helvetica" w:eastAsia="宋体" w:hAnsi="Helvetica" w:cs="Helvetica"/>
          <w:color w:val="000000"/>
          <w:kern w:val="0"/>
          <w:szCs w:val="21"/>
        </w:rPr>
        <w:t> </w:t>
      </w:r>
      <w:r w:rsidRPr="00E14618">
        <w:rPr>
          <w:rFonts w:ascii="Helvetica" w:eastAsia="宋体" w:hAnsi="Helvetica" w:cs="Helvetica"/>
          <w:i/>
          <w:iCs/>
          <w:color w:val="000000"/>
          <w:kern w:val="0"/>
          <w:szCs w:val="21"/>
        </w:rPr>
        <w:t>true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的问题</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0.4.3</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开始使用原生的</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StopIteration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浏览器对象</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如果浏览器支持</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修复</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在</w:t>
      </w:r>
      <w:r w:rsidRPr="00E14618">
        <w:rPr>
          <w:rFonts w:ascii="Helvetica" w:eastAsia="宋体" w:hAnsi="Helvetica" w:cs="Helvetica"/>
          <w:color w:val="000000"/>
          <w:kern w:val="0"/>
          <w:szCs w:val="21"/>
        </w:rPr>
        <w:t>CommonJS</w:t>
      </w:r>
      <w:r w:rsidRPr="00E14618">
        <w:rPr>
          <w:rFonts w:ascii="Helvetica" w:eastAsia="宋体" w:hAnsi="Helvetica" w:cs="Helvetica"/>
          <w:color w:val="000000"/>
          <w:kern w:val="0"/>
          <w:szCs w:val="21"/>
        </w:rPr>
        <w:t>环境上的安装</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0.4.2</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把解除封装的函数</w:t>
      </w:r>
      <w:r w:rsidRPr="00E14618">
        <w:rPr>
          <w:rFonts w:ascii="Helvetica" w:eastAsia="宋体" w:hAnsi="Helvetica" w:cs="Helvetica"/>
          <w:color w:val="000000"/>
          <w:kern w:val="0"/>
          <w:szCs w:val="21"/>
        </w:rPr>
        <w:t>unwrapping</w:t>
      </w:r>
      <w:r w:rsidRPr="00E14618">
        <w:rPr>
          <w:rFonts w:ascii="Helvetica" w:eastAsia="宋体" w:hAnsi="Helvetica" w:cs="Helvetica"/>
          <w:color w:val="000000"/>
          <w:kern w:val="0"/>
          <w:szCs w:val="21"/>
        </w:rPr>
        <w:t>改名为</w:t>
      </w:r>
      <w:r w:rsidRPr="00E14618">
        <w:rPr>
          <w:rFonts w:ascii="Consolas" w:eastAsia="宋体" w:hAnsi="Consolas" w:cs="宋体"/>
          <w:color w:val="000000"/>
          <w:kern w:val="0"/>
          <w:sz w:val="18"/>
        </w:rPr>
        <w:t>value</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更清晰</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0.4.1</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链式语法封装的</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对象支持函数原型方法的调用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您可以在封装的数组上连续调用任意函数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breakLoop</w:t>
      </w:r>
      <w:r w:rsidRPr="00E14618">
        <w:rPr>
          <w:rFonts w:ascii="Helvetica" w:eastAsia="宋体" w:hAnsi="Helvetica" w:cs="Helvetica"/>
          <w:color w:val="000000"/>
          <w:kern w:val="0"/>
          <w:szCs w:val="21"/>
        </w:rPr>
        <w:t>方法</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可以随时在</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的迭代中</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中断</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并跳出迭代</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isEmpty</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在数组和对象上都有用</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lastRenderedPageBreak/>
        <w:t>0.4.0</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现在所有的</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函数都可以用面向对象的风格来调用了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比如</w:t>
      </w:r>
      <w:r w:rsidRPr="00E14618">
        <w:rPr>
          <w:rFonts w:ascii="Helvetica" w:eastAsia="宋体" w:hAnsi="Helvetica" w:cs="Helvetica"/>
          <w:color w:val="000000"/>
          <w:kern w:val="0"/>
          <w:szCs w:val="21"/>
        </w:rPr>
        <w:t>: </w:t>
      </w:r>
      <w:proofErr w:type="gramStart"/>
      <w:r w:rsidRPr="00E14618">
        <w:rPr>
          <w:rFonts w:ascii="Consolas" w:eastAsia="宋体" w:hAnsi="Consolas" w:cs="宋体"/>
          <w:color w:val="000000"/>
          <w:kern w:val="0"/>
          <w:sz w:val="18"/>
        </w:rPr>
        <w:t>_(</w:t>
      </w:r>
      <w:proofErr w:type="gramEnd"/>
      <w:r w:rsidRPr="00E14618">
        <w:rPr>
          <w:rFonts w:ascii="Consolas" w:eastAsia="宋体" w:hAnsi="Consolas" w:cs="宋体"/>
          <w:color w:val="000000"/>
          <w:kern w:val="0"/>
          <w:sz w:val="18"/>
        </w:rPr>
        <w:t>[1, 2, 3]).map(...);</w:t>
      </w:r>
      <w:r w:rsidRPr="00E14618">
        <w:rPr>
          <w:rFonts w:ascii="Helvetica" w:eastAsia="宋体" w:hAnsi="Helvetica" w:cs="Helvetica"/>
          <w:color w:val="000000"/>
          <w:kern w:val="0"/>
          <w:szCs w:val="21"/>
        </w:rPr>
        <w:t>. </w:t>
      </w:r>
      <w:hyperlink r:id="rId110" w:history="1">
        <w:r w:rsidRPr="00E14618">
          <w:rPr>
            <w:rFonts w:ascii="Helvetica" w:eastAsia="宋体" w:hAnsi="Helvetica" w:cs="Helvetica"/>
            <w:color w:val="444444"/>
            <w:kern w:val="0"/>
            <w:u w:val="single"/>
          </w:rPr>
          <w:t>Marc-André Cournoyer</w:t>
        </w:r>
      </w:hyperlink>
      <w:r w:rsidRPr="00E14618">
        <w:rPr>
          <w:rFonts w:ascii="Helvetica" w:eastAsia="宋体" w:hAnsi="Helvetica" w:cs="Helvetica"/>
          <w:color w:val="000000"/>
          <w:kern w:val="0"/>
          <w:szCs w:val="21"/>
        </w:rPr>
        <w:t>提供了原始的解决方案</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封装对象可以用链式语法连续调用函数</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添加了</w:t>
      </w:r>
      <w:r w:rsidRPr="00E14618">
        <w:rPr>
          <w:rFonts w:ascii="Helvetica" w:eastAsia="宋体" w:hAnsi="Helvetica" w:cs="Helvetica"/>
          <w:color w:val="000000"/>
          <w:kern w:val="0"/>
          <w:szCs w:val="21"/>
        </w:rPr>
        <w:t> </w:t>
      </w:r>
      <w:hyperlink r:id="rId111" w:anchor="object-functions" w:history="1">
        <w:r w:rsidRPr="00E14618">
          <w:rPr>
            <w:rFonts w:ascii="Consolas" w:eastAsia="宋体" w:hAnsi="Consolas" w:cs="宋体"/>
            <w:color w:val="444444"/>
            <w:kern w:val="0"/>
            <w:sz w:val="18"/>
            <w:u w:val="single"/>
          </w:rPr>
          <w:t>functions</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方法</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能以正序方式列出所有的</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函数</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0.3.3</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JavaScript 1.8</w:t>
      </w:r>
      <w:r w:rsidRPr="00E14618">
        <w:rPr>
          <w:rFonts w:ascii="Helvetica" w:eastAsia="宋体" w:hAnsi="Helvetica" w:cs="Helvetica"/>
          <w:color w:val="000000"/>
          <w:kern w:val="0"/>
          <w:szCs w:val="21"/>
        </w:rPr>
        <w:t>的函数</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reduceRight</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别名为</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foldr</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另外</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reduce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的别名为</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foldl</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0.3.2</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可以在</w:t>
      </w:r>
      <w:r w:rsidRPr="00E14618">
        <w:rPr>
          <w:rFonts w:ascii="Helvetica" w:eastAsia="宋体" w:hAnsi="Helvetica" w:cs="Helvetica"/>
          <w:color w:val="000000"/>
          <w:kern w:val="0"/>
          <w:szCs w:val="21"/>
        </w:rPr>
        <w:t> </w:t>
      </w:r>
      <w:hyperlink r:id="rId112" w:history="1">
        <w:r w:rsidRPr="00E14618">
          <w:rPr>
            <w:rFonts w:ascii="Helvetica" w:eastAsia="宋体" w:hAnsi="Helvetica" w:cs="Helvetica"/>
            <w:color w:val="444444"/>
            <w:kern w:val="0"/>
            <w:u w:val="single"/>
          </w:rPr>
          <w:t>Rhino</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上运行了</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只要在编译器里输入</w:t>
      </w:r>
      <w:r w:rsidRPr="00E14618">
        <w:rPr>
          <w:rFonts w:ascii="Helvetica" w:eastAsia="宋体" w:hAnsi="Helvetica" w:cs="Helvetica"/>
          <w:color w:val="000000"/>
          <w:kern w:val="0"/>
          <w:szCs w:val="21"/>
        </w:rPr>
        <w:t>: </w:t>
      </w:r>
      <w:proofErr w:type="gramStart"/>
      <w:r w:rsidRPr="00E14618">
        <w:rPr>
          <w:rFonts w:ascii="Consolas" w:eastAsia="宋体" w:hAnsi="Consolas" w:cs="宋体"/>
          <w:color w:val="000000"/>
          <w:kern w:val="0"/>
          <w:sz w:val="18"/>
        </w:rPr>
        <w:t>load(</w:t>
      </w:r>
      <w:proofErr w:type="gramEnd"/>
      <w:r w:rsidRPr="00E14618">
        <w:rPr>
          <w:rFonts w:ascii="Consolas" w:eastAsia="宋体" w:hAnsi="Consolas" w:cs="宋体"/>
          <w:color w:val="000000"/>
          <w:kern w:val="0"/>
          <w:sz w:val="18"/>
        </w:rPr>
        <w:t>"underscore.js")</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增加功能函数</w:t>
      </w:r>
      <w:r w:rsidRPr="00E14618">
        <w:rPr>
          <w:rFonts w:ascii="Helvetica" w:eastAsia="宋体" w:hAnsi="Helvetica" w:cs="Helvetica"/>
          <w:color w:val="000000"/>
          <w:kern w:val="0"/>
          <w:szCs w:val="21"/>
        </w:rPr>
        <w:t> </w:t>
      </w:r>
      <w:hyperlink r:id="rId113" w:anchor="identity" w:history="1">
        <w:r w:rsidRPr="00E14618">
          <w:rPr>
            <w:rFonts w:ascii="Consolas" w:eastAsia="宋体" w:hAnsi="Consolas" w:cs="宋体"/>
            <w:color w:val="444444"/>
            <w:kern w:val="0"/>
            <w:sz w:val="18"/>
            <w:u w:val="single"/>
          </w:rPr>
          <w:t>identity</w:t>
        </w:r>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0.3.1</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所有迭代器在原始集合里现在都作为第三个参数传入</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JavaScript 1.6</w:t>
      </w:r>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w:t>
      </w:r>
      <w:r w:rsidRPr="00E14618">
        <w:rPr>
          <w:rFonts w:ascii="Helvetica" w:eastAsia="宋体" w:hAnsi="Helvetica" w:cs="Helvetica"/>
          <w:b/>
          <w:bCs/>
          <w:color w:val="000000"/>
          <w:kern w:val="0"/>
          <w:szCs w:val="21"/>
        </w:rPr>
        <w:t>forEach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一致</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迭代一个对象现在会以</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(value, key, collection)</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来调用</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更多详情</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请查看</w:t>
      </w:r>
      <w:r w:rsidRPr="00E14618">
        <w:rPr>
          <w:rFonts w:ascii="Helvetica" w:eastAsia="宋体" w:hAnsi="Helvetica" w:cs="Helvetica"/>
          <w:color w:val="000000"/>
          <w:kern w:val="0"/>
          <w:szCs w:val="21"/>
        </w:rPr>
        <w:t> </w:t>
      </w:r>
      <w:hyperlink r:id="rId114" w:anchor="each" w:history="1">
        <w:r w:rsidRPr="00E14618">
          <w:rPr>
            <w:rFonts w:ascii="Consolas" w:eastAsia="宋体" w:hAnsi="Consolas" w:cs="宋体"/>
            <w:color w:val="444444"/>
            <w:kern w:val="0"/>
            <w:sz w:val="18"/>
            <w:u w:val="single"/>
          </w:rPr>
          <w:t>_.</w:t>
        </w:r>
        <w:proofErr w:type="gramStart"/>
        <w:r w:rsidRPr="00E14618">
          <w:rPr>
            <w:rFonts w:ascii="Consolas" w:eastAsia="宋体" w:hAnsi="Consolas" w:cs="宋体"/>
            <w:color w:val="444444"/>
            <w:kern w:val="0"/>
            <w:sz w:val="18"/>
            <w:u w:val="single"/>
          </w:rPr>
          <w:t>each</w:t>
        </w:r>
        <w:proofErr w:type="gramEnd"/>
      </w:hyperlink>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0.3.0</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增加</w:t>
      </w:r>
      <w:r w:rsidRPr="00E14618">
        <w:rPr>
          <w:rFonts w:ascii="Helvetica" w:eastAsia="宋体" w:hAnsi="Helvetica" w:cs="Helvetica"/>
          <w:color w:val="000000"/>
          <w:kern w:val="0"/>
          <w:szCs w:val="21"/>
        </w:rPr>
        <w:t> </w:t>
      </w:r>
      <w:hyperlink r:id="rId115" w:history="1">
        <w:r w:rsidRPr="00E14618">
          <w:rPr>
            <w:rFonts w:ascii="Helvetica" w:eastAsia="宋体" w:hAnsi="Helvetica" w:cs="Helvetica"/>
            <w:color w:val="444444"/>
            <w:kern w:val="0"/>
            <w:u w:val="single"/>
          </w:rPr>
          <w:t>Dmitry Baranovskiy</w:t>
        </w:r>
      </w:hyperlink>
      <w:r w:rsidRPr="00E14618">
        <w:rPr>
          <w:rFonts w:ascii="Helvetica" w:eastAsia="宋体" w:hAnsi="Helvetica" w:cs="Helvetica"/>
          <w:color w:val="000000"/>
          <w:kern w:val="0"/>
          <w:szCs w:val="21"/>
        </w:rPr>
        <w:t>的</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综合优化</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合并</w:t>
      </w:r>
      <w:r w:rsidRPr="00E14618">
        <w:rPr>
          <w:rFonts w:ascii="Helvetica" w:eastAsia="宋体" w:hAnsi="Helvetica" w:cs="Helvetica"/>
          <w:color w:val="000000"/>
          <w:kern w:val="0"/>
          <w:szCs w:val="21"/>
        </w:rPr>
        <w:t> </w:t>
      </w:r>
      <w:hyperlink r:id="rId116" w:history="1">
        <w:r w:rsidRPr="00E14618">
          <w:rPr>
            <w:rFonts w:ascii="Helvetica" w:eastAsia="宋体" w:hAnsi="Helvetica" w:cs="Helvetica"/>
            <w:color w:val="444444"/>
            <w:kern w:val="0"/>
            <w:u w:val="single"/>
          </w:rPr>
          <w:t>Kris Kowal</w:t>
        </w:r>
      </w:hyperlink>
      <w:r w:rsidRPr="00E14618">
        <w:rPr>
          <w:rFonts w:ascii="Helvetica" w:eastAsia="宋体" w:hAnsi="Helvetica" w:cs="Helvetica"/>
          <w:color w:val="000000"/>
          <w:kern w:val="0"/>
          <w:szCs w:val="21"/>
        </w:rPr>
        <w:t>的解决方案让</w:t>
      </w:r>
      <w:r w:rsidRPr="00E14618">
        <w:rPr>
          <w:rFonts w:ascii="Helvetica" w:eastAsia="宋体" w:hAnsi="Helvetica" w:cs="Helvetica"/>
          <w:color w:val="000000"/>
          <w:kern w:val="0"/>
          <w:szCs w:val="21"/>
        </w:rPr>
        <w:t>Underscore</w:t>
      </w:r>
      <w:r w:rsidRPr="00E14618">
        <w:rPr>
          <w:rFonts w:ascii="Helvetica" w:eastAsia="宋体" w:hAnsi="Helvetica" w:cs="Helvetica"/>
          <w:color w:val="000000"/>
          <w:kern w:val="0"/>
          <w:szCs w:val="21"/>
        </w:rPr>
        <w:t>符合</w:t>
      </w:r>
      <w:r w:rsidRPr="00E14618">
        <w:rPr>
          <w:rFonts w:ascii="Helvetica" w:eastAsia="宋体" w:hAnsi="Helvetica" w:cs="Helvetica"/>
          <w:color w:val="000000"/>
          <w:kern w:val="0"/>
          <w:szCs w:val="21"/>
        </w:rPr>
        <w:t> </w:t>
      </w:r>
      <w:hyperlink r:id="rId117" w:history="1">
        <w:r w:rsidRPr="00E14618">
          <w:rPr>
            <w:rFonts w:ascii="Helvetica" w:eastAsia="宋体" w:hAnsi="Helvetica" w:cs="Helvetica"/>
            <w:color w:val="444444"/>
            <w:kern w:val="0"/>
            <w:u w:val="single"/>
          </w:rPr>
          <w:t>CommonJS</w:t>
        </w:r>
      </w:hyperlink>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标准</w:t>
      </w:r>
      <w:r w:rsidRPr="00E14618">
        <w:rPr>
          <w:rFonts w:ascii="Helvetica" w:eastAsia="宋体" w:hAnsi="Helvetica" w:cs="Helvetica"/>
          <w:color w:val="000000"/>
          <w:kern w:val="0"/>
          <w:szCs w:val="21"/>
        </w:rPr>
        <w:t>,</w:t>
      </w:r>
      <w:r w:rsidRPr="00E14618">
        <w:rPr>
          <w:rFonts w:ascii="Helvetica" w:eastAsia="宋体" w:hAnsi="Helvetica" w:cs="Helvetica"/>
          <w:color w:val="000000"/>
          <w:kern w:val="0"/>
          <w:szCs w:val="21"/>
        </w:rPr>
        <w:t>并和</w:t>
      </w:r>
      <w:r w:rsidRPr="00E14618">
        <w:rPr>
          <w:rFonts w:ascii="Helvetica" w:eastAsia="宋体" w:hAnsi="Helvetica" w:cs="Helvetica"/>
          <w:color w:val="000000"/>
          <w:kern w:val="0"/>
          <w:szCs w:val="21"/>
        </w:rPr>
        <w:t> </w:t>
      </w:r>
      <w:hyperlink r:id="rId118" w:history="1">
        <w:r w:rsidRPr="00E14618">
          <w:rPr>
            <w:rFonts w:ascii="Helvetica" w:eastAsia="宋体" w:hAnsi="Helvetica" w:cs="Helvetica"/>
            <w:color w:val="444444"/>
            <w:kern w:val="0"/>
            <w:u w:val="single"/>
          </w:rPr>
          <w:t>Narwhal</w:t>
        </w:r>
      </w:hyperlink>
      <w:r w:rsidRPr="00E14618">
        <w:rPr>
          <w:rFonts w:ascii="Helvetica" w:eastAsia="宋体" w:hAnsi="Helvetica" w:cs="Helvetica"/>
          <w:color w:val="000000"/>
          <w:kern w:val="0"/>
          <w:szCs w:val="21"/>
        </w:rPr>
        <w:t>兼容</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0.2.0</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添加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compose</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lastIndexOf</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重命名</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inject</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为</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reduce</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添加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inject</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filter</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every</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some</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和</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forEach</w:t>
      </w:r>
      <w:r w:rsidRPr="00E14618">
        <w:rPr>
          <w:rFonts w:ascii="Helvetica" w:eastAsia="宋体" w:hAnsi="Helvetica" w:cs="Helvetica"/>
          <w:color w:val="000000"/>
          <w:kern w:val="0"/>
          <w:szCs w:val="21"/>
        </w:rPr>
        <w:t> </w:t>
      </w:r>
      <w:r w:rsidRPr="00E14618">
        <w:rPr>
          <w:rFonts w:ascii="Helvetica" w:eastAsia="宋体" w:hAnsi="Helvetica" w:cs="Helvetica"/>
          <w:color w:val="000000"/>
          <w:kern w:val="0"/>
          <w:szCs w:val="21"/>
        </w:rPr>
        <w:t>的别名</w:t>
      </w:r>
      <w:r w:rsidRPr="00E14618">
        <w:rPr>
          <w:rFonts w:ascii="Helvetica" w:eastAsia="宋体" w:hAnsi="Helvetica" w:cs="Helvetica"/>
          <w:color w:val="000000"/>
          <w:kern w:val="0"/>
          <w:szCs w:val="21"/>
        </w:rPr>
        <w:t>.</w:t>
      </w:r>
    </w:p>
    <w:p w:rsidR="00E14618" w:rsidRPr="00E14618" w:rsidRDefault="00E14618" w:rsidP="00E14618">
      <w:pPr>
        <w:widowControl/>
        <w:spacing w:before="300" w:after="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0.1.1</w:t>
      </w:r>
      <w:r w:rsidRPr="00E14618">
        <w:rPr>
          <w:rFonts w:ascii="Helvetica" w:eastAsia="宋体" w:hAnsi="Helvetica" w:cs="Helvetica"/>
          <w:color w:val="000000"/>
          <w:kern w:val="0"/>
          <w:szCs w:val="21"/>
        </w:rPr>
        <w:br/>
      </w:r>
      <w:r w:rsidRPr="00E14618">
        <w:rPr>
          <w:rFonts w:ascii="Helvetica" w:eastAsia="宋体" w:hAnsi="Helvetica" w:cs="Helvetica"/>
          <w:color w:val="000000"/>
          <w:kern w:val="0"/>
          <w:szCs w:val="21"/>
        </w:rPr>
        <w:t>添加</w:t>
      </w:r>
      <w:r w:rsidRPr="00E14618">
        <w:rPr>
          <w:rFonts w:ascii="Helvetica" w:eastAsia="宋体" w:hAnsi="Helvetica" w:cs="Helvetica"/>
          <w:color w:val="000000"/>
          <w:kern w:val="0"/>
          <w:szCs w:val="21"/>
        </w:rPr>
        <w:t> </w:t>
      </w:r>
      <w:r w:rsidRPr="00E14618">
        <w:rPr>
          <w:rFonts w:ascii="Consolas" w:eastAsia="宋体" w:hAnsi="Consolas" w:cs="宋体"/>
          <w:color w:val="000000"/>
          <w:kern w:val="0"/>
          <w:sz w:val="18"/>
        </w:rPr>
        <w:t>noConflict</w:t>
      </w:r>
      <w:r w:rsidRPr="00E14618">
        <w:rPr>
          <w:rFonts w:ascii="Helvetica" w:eastAsia="宋体" w:hAnsi="Helvetica" w:cs="Helvetica"/>
          <w:color w:val="000000"/>
          <w:kern w:val="0"/>
          <w:szCs w:val="21"/>
        </w:rPr>
        <w:t xml:space="preserve">, </w:t>
      </w:r>
      <w:r w:rsidRPr="00E14618">
        <w:rPr>
          <w:rFonts w:ascii="Helvetica" w:eastAsia="宋体" w:hAnsi="Helvetica" w:cs="Helvetica"/>
          <w:color w:val="000000"/>
          <w:kern w:val="0"/>
          <w:szCs w:val="21"/>
        </w:rPr>
        <w:t>以便</w:t>
      </w:r>
      <w:r w:rsidRPr="00E14618">
        <w:rPr>
          <w:rFonts w:ascii="Helvetica" w:eastAsia="宋体" w:hAnsi="Helvetica" w:cs="Helvetica"/>
          <w:color w:val="000000"/>
          <w:kern w:val="0"/>
          <w:szCs w:val="21"/>
        </w:rPr>
        <w:t xml:space="preserve"> "Underscore" </w:t>
      </w:r>
      <w:r w:rsidRPr="00E14618">
        <w:rPr>
          <w:rFonts w:ascii="Helvetica" w:eastAsia="宋体" w:hAnsi="Helvetica" w:cs="Helvetica"/>
          <w:color w:val="000000"/>
          <w:kern w:val="0"/>
          <w:szCs w:val="21"/>
        </w:rPr>
        <w:t>对象可以分配给其他变量</w:t>
      </w:r>
      <w:r w:rsidRPr="00E14618">
        <w:rPr>
          <w:rFonts w:ascii="Helvetica" w:eastAsia="宋体" w:hAnsi="Helvetica" w:cs="Helvetica"/>
          <w:color w:val="000000"/>
          <w:kern w:val="0"/>
          <w:szCs w:val="21"/>
        </w:rPr>
        <w:t>.</w:t>
      </w:r>
    </w:p>
    <w:p w:rsidR="00E14618" w:rsidRPr="00E14618" w:rsidRDefault="00E14618" w:rsidP="00E14618">
      <w:pPr>
        <w:widowControl/>
        <w:spacing w:before="300"/>
        <w:jc w:val="left"/>
        <w:rPr>
          <w:rFonts w:ascii="Helvetica" w:eastAsia="宋体" w:hAnsi="Helvetica" w:cs="Helvetica"/>
          <w:color w:val="000000"/>
          <w:kern w:val="0"/>
          <w:szCs w:val="21"/>
        </w:rPr>
      </w:pPr>
      <w:r w:rsidRPr="00E14618">
        <w:rPr>
          <w:rFonts w:ascii="Helvetica" w:eastAsia="宋体" w:hAnsi="Helvetica" w:cs="Helvetica"/>
          <w:b/>
          <w:bCs/>
          <w:color w:val="000000"/>
          <w:kern w:val="0"/>
          <w:sz w:val="24"/>
          <w:szCs w:val="24"/>
        </w:rPr>
        <w:t>0.1.0</w:t>
      </w:r>
      <w:r w:rsidRPr="00E14618">
        <w:rPr>
          <w:rFonts w:ascii="Helvetica" w:eastAsia="宋体" w:hAnsi="Helvetica" w:cs="Helvetica"/>
          <w:color w:val="000000"/>
          <w:kern w:val="0"/>
          <w:szCs w:val="21"/>
        </w:rPr>
        <w:br/>
        <w:t xml:space="preserve">Underscore.js </w:t>
      </w:r>
      <w:r w:rsidRPr="00E14618">
        <w:rPr>
          <w:rFonts w:ascii="Helvetica" w:eastAsia="宋体" w:hAnsi="Helvetica" w:cs="Helvetica"/>
          <w:color w:val="000000"/>
          <w:kern w:val="0"/>
          <w:szCs w:val="21"/>
        </w:rPr>
        <w:t>首次发布</w:t>
      </w:r>
      <w:r w:rsidRPr="00E14618">
        <w:rPr>
          <w:rFonts w:ascii="Helvetica" w:eastAsia="宋体" w:hAnsi="Helvetica" w:cs="Helvetica"/>
          <w:color w:val="000000"/>
          <w:kern w:val="0"/>
          <w:szCs w:val="21"/>
        </w:rPr>
        <w:t>.</w:t>
      </w:r>
    </w:p>
    <w:p w:rsidR="00D00160" w:rsidRPr="00672772" w:rsidRDefault="00D00160"/>
    <w:sectPr w:rsidR="00D00160" w:rsidRPr="00672772" w:rsidSect="00D001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31AA" w:rsidRDefault="00B131AA" w:rsidP="00E14618">
      <w:r>
        <w:separator/>
      </w:r>
    </w:p>
  </w:endnote>
  <w:endnote w:type="continuationSeparator" w:id="0">
    <w:p w:rsidR="00B131AA" w:rsidRDefault="00B131AA" w:rsidP="00E146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31AA" w:rsidRDefault="00B131AA" w:rsidP="00E14618">
      <w:r>
        <w:separator/>
      </w:r>
    </w:p>
  </w:footnote>
  <w:footnote w:type="continuationSeparator" w:id="0">
    <w:p w:rsidR="00B131AA" w:rsidRDefault="00B131AA" w:rsidP="00E146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0D0E"/>
    <w:multiLevelType w:val="multilevel"/>
    <w:tmpl w:val="12FC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526D3"/>
    <w:multiLevelType w:val="multilevel"/>
    <w:tmpl w:val="31E0C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4F23CE7"/>
    <w:multiLevelType w:val="multilevel"/>
    <w:tmpl w:val="78B8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D558C"/>
    <w:multiLevelType w:val="multilevel"/>
    <w:tmpl w:val="47E20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BAC5B27"/>
    <w:multiLevelType w:val="multilevel"/>
    <w:tmpl w:val="81E4A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031323D"/>
    <w:multiLevelType w:val="multilevel"/>
    <w:tmpl w:val="2890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4E6A5C"/>
    <w:multiLevelType w:val="multilevel"/>
    <w:tmpl w:val="2670F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5A56D0E"/>
    <w:multiLevelType w:val="multilevel"/>
    <w:tmpl w:val="E0106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6EE3BDD"/>
    <w:multiLevelType w:val="multilevel"/>
    <w:tmpl w:val="7F40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475602"/>
    <w:multiLevelType w:val="multilevel"/>
    <w:tmpl w:val="B92AF7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B7E1A2E"/>
    <w:multiLevelType w:val="multilevel"/>
    <w:tmpl w:val="2668A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F100148"/>
    <w:multiLevelType w:val="multilevel"/>
    <w:tmpl w:val="948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407D8D"/>
    <w:multiLevelType w:val="multilevel"/>
    <w:tmpl w:val="B1E42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59F29F5"/>
    <w:multiLevelType w:val="multilevel"/>
    <w:tmpl w:val="9A1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4367FB"/>
    <w:multiLevelType w:val="multilevel"/>
    <w:tmpl w:val="A4ACC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F1C2E0F"/>
    <w:multiLevelType w:val="multilevel"/>
    <w:tmpl w:val="3D5C7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70E6EA5"/>
    <w:multiLevelType w:val="multilevel"/>
    <w:tmpl w:val="E1BA3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9891950"/>
    <w:multiLevelType w:val="multilevel"/>
    <w:tmpl w:val="73F04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E98359D"/>
    <w:multiLevelType w:val="multilevel"/>
    <w:tmpl w:val="F9502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23849FB"/>
    <w:multiLevelType w:val="multilevel"/>
    <w:tmpl w:val="CE8C8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25E0D9A"/>
    <w:multiLevelType w:val="multilevel"/>
    <w:tmpl w:val="EF8A3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48E75C0"/>
    <w:multiLevelType w:val="multilevel"/>
    <w:tmpl w:val="45204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57D46DC"/>
    <w:multiLevelType w:val="multilevel"/>
    <w:tmpl w:val="367E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E8158B"/>
    <w:multiLevelType w:val="multilevel"/>
    <w:tmpl w:val="626C5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98247BB"/>
    <w:multiLevelType w:val="multilevel"/>
    <w:tmpl w:val="08AAD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A090AF0"/>
    <w:multiLevelType w:val="multilevel"/>
    <w:tmpl w:val="9F761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B2B7A09"/>
    <w:multiLevelType w:val="multilevel"/>
    <w:tmpl w:val="E99A7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E596C94"/>
    <w:multiLevelType w:val="multilevel"/>
    <w:tmpl w:val="56D0EE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FE707F0"/>
    <w:multiLevelType w:val="multilevel"/>
    <w:tmpl w:val="4CF4B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5"/>
  </w:num>
  <w:num w:numId="3">
    <w:abstractNumId w:val="0"/>
  </w:num>
  <w:num w:numId="4">
    <w:abstractNumId w:val="22"/>
  </w:num>
  <w:num w:numId="5">
    <w:abstractNumId w:val="2"/>
  </w:num>
  <w:num w:numId="6">
    <w:abstractNumId w:val="13"/>
  </w:num>
  <w:num w:numId="7">
    <w:abstractNumId w:val="11"/>
  </w:num>
  <w:num w:numId="8">
    <w:abstractNumId w:val="25"/>
  </w:num>
  <w:num w:numId="9">
    <w:abstractNumId w:val="19"/>
  </w:num>
  <w:num w:numId="10">
    <w:abstractNumId w:val="12"/>
  </w:num>
  <w:num w:numId="11">
    <w:abstractNumId w:val="27"/>
  </w:num>
  <w:num w:numId="12">
    <w:abstractNumId w:val="10"/>
  </w:num>
  <w:num w:numId="13">
    <w:abstractNumId w:val="20"/>
  </w:num>
  <w:num w:numId="14">
    <w:abstractNumId w:val="21"/>
  </w:num>
  <w:num w:numId="15">
    <w:abstractNumId w:val="3"/>
  </w:num>
  <w:num w:numId="16">
    <w:abstractNumId w:val="17"/>
  </w:num>
  <w:num w:numId="17">
    <w:abstractNumId w:val="16"/>
  </w:num>
  <w:num w:numId="18">
    <w:abstractNumId w:val="14"/>
  </w:num>
  <w:num w:numId="19">
    <w:abstractNumId w:val="1"/>
  </w:num>
  <w:num w:numId="20">
    <w:abstractNumId w:val="9"/>
  </w:num>
  <w:num w:numId="21">
    <w:abstractNumId w:val="18"/>
  </w:num>
  <w:num w:numId="22">
    <w:abstractNumId w:val="6"/>
  </w:num>
  <w:num w:numId="23">
    <w:abstractNumId w:val="26"/>
  </w:num>
  <w:num w:numId="24">
    <w:abstractNumId w:val="24"/>
  </w:num>
  <w:num w:numId="25">
    <w:abstractNumId w:val="4"/>
  </w:num>
  <w:num w:numId="26">
    <w:abstractNumId w:val="28"/>
  </w:num>
  <w:num w:numId="27">
    <w:abstractNumId w:val="23"/>
  </w:num>
  <w:num w:numId="28">
    <w:abstractNumId w:val="15"/>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4618"/>
    <w:rsid w:val="00490693"/>
    <w:rsid w:val="00532A55"/>
    <w:rsid w:val="00672772"/>
    <w:rsid w:val="006C6A0A"/>
    <w:rsid w:val="007C593B"/>
    <w:rsid w:val="00965333"/>
    <w:rsid w:val="00A550E6"/>
    <w:rsid w:val="00B131AA"/>
    <w:rsid w:val="00D00160"/>
    <w:rsid w:val="00DF4264"/>
    <w:rsid w:val="00E14618"/>
    <w:rsid w:val="00EF79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160"/>
    <w:pPr>
      <w:widowControl w:val="0"/>
      <w:jc w:val="both"/>
    </w:pPr>
  </w:style>
  <w:style w:type="paragraph" w:styleId="2">
    <w:name w:val="heading 2"/>
    <w:basedOn w:val="a"/>
    <w:link w:val="2Char"/>
    <w:uiPriority w:val="9"/>
    <w:qFormat/>
    <w:rsid w:val="00E146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727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46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4618"/>
    <w:rPr>
      <w:sz w:val="18"/>
      <w:szCs w:val="18"/>
    </w:rPr>
  </w:style>
  <w:style w:type="paragraph" w:styleId="a4">
    <w:name w:val="footer"/>
    <w:basedOn w:val="a"/>
    <w:link w:val="Char0"/>
    <w:uiPriority w:val="99"/>
    <w:semiHidden/>
    <w:unhideWhenUsed/>
    <w:rsid w:val="00E1461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4618"/>
    <w:rPr>
      <w:sz w:val="18"/>
      <w:szCs w:val="18"/>
    </w:rPr>
  </w:style>
  <w:style w:type="character" w:customStyle="1" w:styleId="2Char">
    <w:name w:val="标题 2 Char"/>
    <w:basedOn w:val="a0"/>
    <w:link w:val="2"/>
    <w:uiPriority w:val="9"/>
    <w:rsid w:val="00E14618"/>
    <w:rPr>
      <w:rFonts w:ascii="宋体" w:eastAsia="宋体" w:hAnsi="宋体" w:cs="宋体"/>
      <w:b/>
      <w:bCs/>
      <w:kern w:val="0"/>
      <w:sz w:val="36"/>
      <w:szCs w:val="36"/>
    </w:rPr>
  </w:style>
  <w:style w:type="character" w:styleId="a5">
    <w:name w:val="Hyperlink"/>
    <w:basedOn w:val="a0"/>
    <w:uiPriority w:val="99"/>
    <w:semiHidden/>
    <w:unhideWhenUsed/>
    <w:rsid w:val="00E14618"/>
    <w:rPr>
      <w:color w:val="0000FF"/>
      <w:u w:val="single"/>
    </w:rPr>
  </w:style>
  <w:style w:type="character" w:styleId="a6">
    <w:name w:val="FollowedHyperlink"/>
    <w:basedOn w:val="a0"/>
    <w:uiPriority w:val="99"/>
    <w:semiHidden/>
    <w:unhideWhenUsed/>
    <w:rsid w:val="00E14618"/>
    <w:rPr>
      <w:color w:val="800080"/>
      <w:u w:val="single"/>
    </w:rPr>
  </w:style>
  <w:style w:type="character" w:customStyle="1" w:styleId="version">
    <w:name w:val="version"/>
    <w:basedOn w:val="a0"/>
    <w:rsid w:val="00E14618"/>
  </w:style>
  <w:style w:type="paragraph" w:styleId="a7">
    <w:name w:val="Normal (Web)"/>
    <w:basedOn w:val="a"/>
    <w:uiPriority w:val="99"/>
    <w:semiHidden/>
    <w:unhideWhenUsed/>
    <w:rsid w:val="00E14618"/>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E14618"/>
    <w:rPr>
      <w:rFonts w:ascii="宋体" w:eastAsia="宋体" w:hAnsi="宋体" w:cs="宋体"/>
      <w:sz w:val="24"/>
      <w:szCs w:val="24"/>
    </w:rPr>
  </w:style>
  <w:style w:type="character" w:styleId="HTML0">
    <w:name w:val="HTML Code"/>
    <w:basedOn w:val="a0"/>
    <w:uiPriority w:val="99"/>
    <w:semiHidden/>
    <w:unhideWhenUsed/>
    <w:rsid w:val="00E14618"/>
    <w:rPr>
      <w:rFonts w:ascii="宋体" w:eastAsia="宋体" w:hAnsi="宋体" w:cs="宋体"/>
      <w:sz w:val="24"/>
      <w:szCs w:val="24"/>
    </w:rPr>
  </w:style>
  <w:style w:type="character" w:customStyle="1" w:styleId="alias">
    <w:name w:val="alias"/>
    <w:basedOn w:val="a0"/>
    <w:rsid w:val="00E14618"/>
  </w:style>
  <w:style w:type="paragraph" w:styleId="HTML1">
    <w:name w:val="HTML Preformatted"/>
    <w:basedOn w:val="a"/>
    <w:link w:val="HTMLChar"/>
    <w:uiPriority w:val="99"/>
    <w:semiHidden/>
    <w:unhideWhenUsed/>
    <w:rsid w:val="00E146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E14618"/>
    <w:rPr>
      <w:rFonts w:ascii="宋体" w:eastAsia="宋体" w:hAnsi="宋体" w:cs="宋体"/>
      <w:kern w:val="0"/>
      <w:sz w:val="24"/>
      <w:szCs w:val="24"/>
    </w:rPr>
  </w:style>
  <w:style w:type="character" w:styleId="a8">
    <w:name w:val="Strong"/>
    <w:basedOn w:val="a0"/>
    <w:uiPriority w:val="22"/>
    <w:qFormat/>
    <w:rsid w:val="00E14618"/>
    <w:rPr>
      <w:b/>
      <w:bCs/>
    </w:rPr>
  </w:style>
  <w:style w:type="paragraph" w:styleId="a9">
    <w:name w:val="Document Map"/>
    <w:basedOn w:val="a"/>
    <w:link w:val="Char1"/>
    <w:uiPriority w:val="99"/>
    <w:semiHidden/>
    <w:unhideWhenUsed/>
    <w:rsid w:val="00E14618"/>
    <w:rPr>
      <w:rFonts w:ascii="宋体" w:eastAsia="宋体"/>
      <w:sz w:val="18"/>
      <w:szCs w:val="18"/>
    </w:rPr>
  </w:style>
  <w:style w:type="character" w:customStyle="1" w:styleId="Char1">
    <w:name w:val="文档结构图 Char"/>
    <w:basedOn w:val="a0"/>
    <w:link w:val="a9"/>
    <w:uiPriority w:val="99"/>
    <w:semiHidden/>
    <w:rsid w:val="00E14618"/>
    <w:rPr>
      <w:rFonts w:ascii="宋体" w:eastAsia="宋体"/>
      <w:sz w:val="18"/>
      <w:szCs w:val="18"/>
    </w:rPr>
  </w:style>
  <w:style w:type="paragraph" w:styleId="aa">
    <w:name w:val="Balloon Text"/>
    <w:basedOn w:val="a"/>
    <w:link w:val="Char2"/>
    <w:uiPriority w:val="99"/>
    <w:semiHidden/>
    <w:unhideWhenUsed/>
    <w:rsid w:val="00E14618"/>
    <w:rPr>
      <w:sz w:val="18"/>
      <w:szCs w:val="18"/>
    </w:rPr>
  </w:style>
  <w:style w:type="character" w:customStyle="1" w:styleId="Char2">
    <w:name w:val="批注框文本 Char"/>
    <w:basedOn w:val="a0"/>
    <w:link w:val="aa"/>
    <w:uiPriority w:val="99"/>
    <w:semiHidden/>
    <w:rsid w:val="00E14618"/>
    <w:rPr>
      <w:sz w:val="18"/>
      <w:szCs w:val="18"/>
    </w:rPr>
  </w:style>
  <w:style w:type="character" w:customStyle="1" w:styleId="3Char">
    <w:name w:val="标题 3 Char"/>
    <w:basedOn w:val="a0"/>
    <w:link w:val="3"/>
    <w:uiPriority w:val="9"/>
    <w:rsid w:val="00672772"/>
    <w:rPr>
      <w:b/>
      <w:bCs/>
      <w:sz w:val="32"/>
      <w:szCs w:val="32"/>
    </w:rPr>
  </w:style>
  <w:style w:type="paragraph" w:styleId="ab">
    <w:name w:val="List Paragraph"/>
    <w:basedOn w:val="a"/>
    <w:uiPriority w:val="34"/>
    <w:qFormat/>
    <w:rsid w:val="006C6A0A"/>
    <w:pPr>
      <w:ind w:firstLineChars="200" w:firstLine="420"/>
    </w:pPr>
  </w:style>
</w:styles>
</file>

<file path=word/webSettings.xml><?xml version="1.0" encoding="utf-8"?>
<w:webSettings xmlns:r="http://schemas.openxmlformats.org/officeDocument/2006/relationships" xmlns:w="http://schemas.openxmlformats.org/wordprocessingml/2006/main">
  <w:divs>
    <w:div w:id="647169871">
      <w:bodyDiv w:val="1"/>
      <w:marLeft w:val="0"/>
      <w:marRight w:val="0"/>
      <w:marTop w:val="0"/>
      <w:marBottom w:val="0"/>
      <w:divBdr>
        <w:top w:val="none" w:sz="0" w:space="0" w:color="auto"/>
        <w:left w:val="none" w:sz="0" w:space="0" w:color="auto"/>
        <w:bottom w:val="none" w:sz="0" w:space="0" w:color="auto"/>
        <w:right w:val="none" w:sz="0" w:space="0" w:color="auto"/>
      </w:divBdr>
    </w:div>
    <w:div w:id="1016808416">
      <w:bodyDiv w:val="1"/>
      <w:marLeft w:val="0"/>
      <w:marRight w:val="0"/>
      <w:marTop w:val="0"/>
      <w:marBottom w:val="0"/>
      <w:divBdr>
        <w:top w:val="none" w:sz="0" w:space="0" w:color="auto"/>
        <w:left w:val="none" w:sz="0" w:space="0" w:color="auto"/>
        <w:bottom w:val="none" w:sz="0" w:space="0" w:color="auto"/>
        <w:right w:val="none" w:sz="0" w:space="0" w:color="auto"/>
      </w:divBdr>
      <w:divsChild>
        <w:div w:id="1464694946">
          <w:marLeft w:val="0"/>
          <w:marRight w:val="0"/>
          <w:marTop w:val="0"/>
          <w:marBottom w:val="0"/>
          <w:divBdr>
            <w:top w:val="none" w:sz="0" w:space="0" w:color="auto"/>
            <w:left w:val="none" w:sz="0" w:space="0" w:color="auto"/>
            <w:bottom w:val="none" w:sz="0" w:space="0" w:color="auto"/>
            <w:right w:val="single" w:sz="6" w:space="0" w:color="BBBBBB"/>
          </w:divBdr>
        </w:div>
        <w:div w:id="1418820792">
          <w:marLeft w:val="3900"/>
          <w:marRight w:val="0"/>
          <w:marTop w:val="600"/>
          <w:marBottom w:val="750"/>
          <w:divBdr>
            <w:top w:val="none" w:sz="0" w:space="0" w:color="auto"/>
            <w:left w:val="none" w:sz="0" w:space="0" w:color="auto"/>
            <w:bottom w:val="none" w:sz="0" w:space="0" w:color="auto"/>
            <w:right w:val="none" w:sz="0" w:space="0" w:color="auto"/>
          </w:divBdr>
          <w:divsChild>
            <w:div w:id="678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ss88.com/doc/underscore1.8.2/underscore.js" TargetMode="External"/><Relationship Id="rId117" Type="http://schemas.openxmlformats.org/officeDocument/2006/relationships/hyperlink" Target="http://wiki.commonjs.org/wiki/CommonJS" TargetMode="External"/><Relationship Id="rId21" Type="http://schemas.openxmlformats.org/officeDocument/2006/relationships/hyperlink" Target="http://documentcloud.github.io/underscore-contrib/" TargetMode="External"/><Relationship Id="rId42" Type="http://schemas.openxmlformats.org/officeDocument/2006/relationships/hyperlink" Target="https://www.css88.com/doc/underscore1.8.2/" TargetMode="External"/><Relationship Id="rId47" Type="http://schemas.openxmlformats.org/officeDocument/2006/relationships/hyperlink" Target="http://weibo.com/u/2654434300" TargetMode="External"/><Relationship Id="rId63" Type="http://schemas.openxmlformats.org/officeDocument/2006/relationships/hyperlink" Target="https://github.com/vti/underscore-perl/" TargetMode="External"/><Relationship Id="rId68" Type="http://schemas.openxmlformats.org/officeDocument/2006/relationships/hyperlink" Target="https://github.com/edtsech/underscore.string" TargetMode="External"/><Relationship Id="rId84" Type="http://schemas.openxmlformats.org/officeDocument/2006/relationships/hyperlink" Target="https://github.com/jashkenas/underscore/compare/1.5.1...1.5.2" TargetMode="External"/><Relationship Id="rId89" Type="http://schemas.openxmlformats.org/officeDocument/2006/relationships/hyperlink" Target="https://github.com/documentcloud/underscore/compare/1.4.1...1.4.2" TargetMode="External"/><Relationship Id="rId112" Type="http://schemas.openxmlformats.org/officeDocument/2006/relationships/hyperlink" Target="http://www.mozilla.org/rhino/" TargetMode="External"/><Relationship Id="rId16" Type="http://schemas.openxmlformats.org/officeDocument/2006/relationships/hyperlink" Target="http://backbonejs.org/" TargetMode="External"/><Relationship Id="rId107" Type="http://schemas.openxmlformats.org/officeDocument/2006/relationships/hyperlink" Target="http://docs.python.org/library/functions.html" TargetMode="External"/><Relationship Id="rId11" Type="http://schemas.openxmlformats.org/officeDocument/2006/relationships/hyperlink" Target="http://www.css88.com/jqapi-1.9/" TargetMode="External"/><Relationship Id="rId24" Type="http://schemas.openxmlformats.org/officeDocument/2006/relationships/hyperlink" Target="http://twitter.com/documentcloud" TargetMode="External"/><Relationship Id="rId32" Type="http://schemas.openxmlformats.org/officeDocument/2006/relationships/hyperlink" Target="https://www.css88.com/doc/underscore1.8.2/" TargetMode="External"/><Relationship Id="rId37" Type="http://schemas.openxmlformats.org/officeDocument/2006/relationships/hyperlink" Target="https://www.css88.com/doc/underscore1.8.2/" TargetMode="External"/><Relationship Id="rId40" Type="http://schemas.openxmlformats.org/officeDocument/2006/relationships/hyperlink" Target="http://en.wikipedia.org/wiki/Partial_application" TargetMode="External"/><Relationship Id="rId45" Type="http://schemas.openxmlformats.org/officeDocument/2006/relationships/hyperlink" Target="https://www.css88.com/doc/underscore1.8.2/" TargetMode="External"/><Relationship Id="rId53" Type="http://schemas.openxmlformats.org/officeDocument/2006/relationships/hyperlink" Target="http://www.css88.com/doc/underscore/" TargetMode="External"/><Relationship Id="rId58" Type="http://schemas.openxmlformats.org/officeDocument/2006/relationships/hyperlink" Target="http://kmalakoff.github.com/_.m/" TargetMode="External"/><Relationship Id="rId66" Type="http://schemas.openxmlformats.org/officeDocument/2006/relationships/hyperlink" Target="http://russplaysguitar.github.io/UnderscoreCF/" TargetMode="External"/><Relationship Id="rId74" Type="http://schemas.openxmlformats.org/officeDocument/2006/relationships/hyperlink" Target="http://toolz.readthedocs.org/" TargetMode="External"/><Relationship Id="rId79" Type="http://schemas.openxmlformats.org/officeDocument/2006/relationships/hyperlink" Target="https://cdn.rawgit.com/jashkenas/underscore/1.8.1/index.html" TargetMode="External"/><Relationship Id="rId87" Type="http://schemas.openxmlformats.org/officeDocument/2006/relationships/hyperlink" Target="https://github.com/jashkenas/underscore/compare/1.4.3...1.4.4" TargetMode="External"/><Relationship Id="rId102" Type="http://schemas.openxmlformats.org/officeDocument/2006/relationships/hyperlink" Target="http://dolzhenko.org/" TargetMode="External"/><Relationship Id="rId110" Type="http://schemas.openxmlformats.org/officeDocument/2006/relationships/hyperlink" Target="http://macournoyer.com/" TargetMode="External"/><Relationship Id="rId115" Type="http://schemas.openxmlformats.org/officeDocument/2006/relationships/hyperlink" Target="http://github.com/dmitryBaranovskiy" TargetMode="External"/><Relationship Id="rId5" Type="http://schemas.openxmlformats.org/officeDocument/2006/relationships/footnotes" Target="footnotes.xml"/><Relationship Id="rId61" Type="http://schemas.openxmlformats.org/officeDocument/2006/relationships/hyperlink" Target="http://github.com/brianhaveri/Underscore.php" TargetMode="External"/><Relationship Id="rId82" Type="http://schemas.openxmlformats.org/officeDocument/2006/relationships/hyperlink" Target="https://github.com/jashkenas/underscore/compare/1.5.2...1.6.0" TargetMode="External"/><Relationship Id="rId90" Type="http://schemas.openxmlformats.org/officeDocument/2006/relationships/hyperlink" Target="https://github.com/documentcloud/underscore/compare/1.4.0...1.4.1" TargetMode="External"/><Relationship Id="rId95" Type="http://schemas.openxmlformats.org/officeDocument/2006/relationships/hyperlink" Target="https://developer.mozilla.org/En/DOM/NodeList" TargetMode="External"/><Relationship Id="rId19" Type="http://schemas.openxmlformats.org/officeDocument/2006/relationships/hyperlink" Target="https://www.css88.com/doc/underscore1.8.2/docs/underscore.html" TargetMode="External"/><Relationship Id="rId14" Type="http://schemas.openxmlformats.org/officeDocument/2006/relationships/hyperlink" Target="http://github.com/jashkenas/underscore/" TargetMode="External"/><Relationship Id="rId22" Type="http://schemas.openxmlformats.org/officeDocument/2006/relationships/hyperlink" Target="http://github.com/documentcloud/underscore/" TargetMode="External"/><Relationship Id="rId27" Type="http://schemas.openxmlformats.org/officeDocument/2006/relationships/hyperlink" Target="https://www.css88.com/doc/underscore1.8.2/underscore-min.js" TargetMode="External"/><Relationship Id="rId30" Type="http://schemas.openxmlformats.org/officeDocument/2006/relationships/hyperlink" Target="http://zh.wikipedia.org/zh-cn/%E9%B8%AD%E5%AD%90%E7%B1%BB%E5%9E%8B" TargetMode="External"/><Relationship Id="rId35" Type="http://schemas.openxmlformats.org/officeDocument/2006/relationships/hyperlink" Target="http://weibo.com/heerake" TargetMode="External"/><Relationship Id="rId43" Type="http://schemas.openxmlformats.org/officeDocument/2006/relationships/hyperlink" Target="http://www.css88.com/archives/5256" TargetMode="External"/><Relationship Id="rId48" Type="http://schemas.openxmlformats.org/officeDocument/2006/relationships/hyperlink" Target="http://www.devthought.com/2012/01/18/an-object-is-not-a-hash/" TargetMode="External"/><Relationship Id="rId56" Type="http://schemas.openxmlformats.org/officeDocument/2006/relationships/hyperlink" Target="http://underscorem.org/" TargetMode="External"/><Relationship Id="rId64" Type="http://schemas.openxmlformats.org/officeDocument/2006/relationships/hyperlink" Target="http://russplaysguitar.github.com/UnderscoreCF/" TargetMode="External"/><Relationship Id="rId69" Type="http://schemas.openxmlformats.org/officeDocument/2006/relationships/hyperlink" Target="http://ruby-doc.org/core/classes/Enumerable.html" TargetMode="External"/><Relationship Id="rId77" Type="http://schemas.openxmlformats.org/officeDocument/2006/relationships/hyperlink" Target="https://cdn.rawgit.com/jashkenas/underscore/1.8.2/index.html" TargetMode="External"/><Relationship Id="rId100" Type="http://schemas.openxmlformats.org/officeDocument/2006/relationships/hyperlink" Target="http://www.west-wind.com/Weblog/posts/509108.aspx" TargetMode="External"/><Relationship Id="rId105" Type="http://schemas.openxmlformats.org/officeDocument/2006/relationships/hyperlink" Target="http://themoell.com/" TargetMode="External"/><Relationship Id="rId113" Type="http://schemas.openxmlformats.org/officeDocument/2006/relationships/hyperlink" Target="https://www.css88.com/doc/underscore1.8.2/" TargetMode="External"/><Relationship Id="rId118" Type="http://schemas.openxmlformats.org/officeDocument/2006/relationships/hyperlink" Target="http://narwhaljs.org/" TargetMode="External"/><Relationship Id="rId8" Type="http://schemas.openxmlformats.org/officeDocument/2006/relationships/hyperlink" Target="http://www.css88.com/doc/underscore1.7.0" TargetMode="External"/><Relationship Id="rId51" Type="http://schemas.openxmlformats.org/officeDocument/2006/relationships/hyperlink" Target="http://github.com/janl/mustache.js" TargetMode="External"/><Relationship Id="rId72" Type="http://schemas.openxmlformats.org/officeDocument/2006/relationships/hyperlink" Target="http://github.com/michael/data" TargetMode="External"/><Relationship Id="rId80" Type="http://schemas.openxmlformats.org/officeDocument/2006/relationships/hyperlink" Target="https://github.com/jashkenas/underscore/compare/1.7.0...1.8.0" TargetMode="External"/><Relationship Id="rId85" Type="http://schemas.openxmlformats.org/officeDocument/2006/relationships/hyperlink" Target="https://github.com/jashkenas/underscore/compare/1.5.0...1.5.1" TargetMode="External"/><Relationship Id="rId93" Type="http://schemas.openxmlformats.org/officeDocument/2006/relationships/hyperlink" Target="http://themoell.com/" TargetMode="External"/><Relationship Id="rId98" Type="http://schemas.openxmlformats.org/officeDocument/2006/relationships/hyperlink" Target="http://jedschmidt.com/" TargetMode="External"/><Relationship Id="rId3" Type="http://schemas.openxmlformats.org/officeDocument/2006/relationships/settings" Target="settings.xml"/><Relationship Id="rId12" Type="http://schemas.openxmlformats.org/officeDocument/2006/relationships/hyperlink" Target="http://www.css88.com/jquery-ui-api/" TargetMode="External"/><Relationship Id="rId17" Type="http://schemas.openxmlformats.org/officeDocument/2006/relationships/hyperlink" Target="http://weibo.com/xiaodengzidaj" TargetMode="External"/><Relationship Id="rId25" Type="http://schemas.openxmlformats.org/officeDocument/2006/relationships/hyperlink" Target="http://documentcloud.org/" TargetMode="External"/><Relationship Id="rId33" Type="http://schemas.openxmlformats.org/officeDocument/2006/relationships/hyperlink" Target="https://www.css88.com/doc/underscore1.8.2/" TargetMode="External"/><Relationship Id="rId38" Type="http://schemas.openxmlformats.org/officeDocument/2006/relationships/hyperlink" Target="https://www.css88.com/doc/underscore1.8.2/" TargetMode="External"/><Relationship Id="rId46" Type="http://schemas.openxmlformats.org/officeDocument/2006/relationships/hyperlink" Target="https://www.css88.com/doc/underscore1.8.2/" TargetMode="External"/><Relationship Id="rId59" Type="http://schemas.openxmlformats.org/officeDocument/2006/relationships/hyperlink" Target="https://github.com/kmalakoff/_.m" TargetMode="External"/><Relationship Id="rId67" Type="http://schemas.openxmlformats.org/officeDocument/2006/relationships/hyperlink" Target="https://github.com/russplaysguitar/underscorecf" TargetMode="External"/><Relationship Id="rId103" Type="http://schemas.openxmlformats.org/officeDocument/2006/relationships/hyperlink" Target="http://ruby-doc.org/core-1.9.3/Object.html" TargetMode="External"/><Relationship Id="rId108" Type="http://schemas.openxmlformats.org/officeDocument/2006/relationships/hyperlink" Target="http://github.com/kylichuku" TargetMode="External"/><Relationship Id="rId116" Type="http://schemas.openxmlformats.org/officeDocument/2006/relationships/hyperlink" Target="http://github.com/kriskowal/" TargetMode="External"/><Relationship Id="rId20" Type="http://schemas.openxmlformats.org/officeDocument/2006/relationships/hyperlink" Target="http://weibo.com/bananajaward" TargetMode="External"/><Relationship Id="rId41" Type="http://schemas.openxmlformats.org/officeDocument/2006/relationships/hyperlink" Target="http://weibo.com/u/2654434300" TargetMode="External"/><Relationship Id="rId54" Type="http://schemas.openxmlformats.org/officeDocument/2006/relationships/hyperlink" Target="http://mirven.github.com/underscore.lua/" TargetMode="External"/><Relationship Id="rId62" Type="http://schemas.openxmlformats.org/officeDocument/2006/relationships/hyperlink" Target="http://vti.github.com/underscore-perl/" TargetMode="External"/><Relationship Id="rId70" Type="http://schemas.openxmlformats.org/officeDocument/2006/relationships/hyperlink" Target="http://www.prototypejs.org/" TargetMode="External"/><Relationship Id="rId75" Type="http://schemas.openxmlformats.org/officeDocument/2006/relationships/hyperlink" Target="https://github.com/Suor/funcy" TargetMode="External"/><Relationship Id="rId83" Type="http://schemas.openxmlformats.org/officeDocument/2006/relationships/hyperlink" Target="http://htmlpreview.github.io/?https://raw.github.com/jashkenas/underscore/1.6.0/index.html" TargetMode="External"/><Relationship Id="rId88" Type="http://schemas.openxmlformats.org/officeDocument/2006/relationships/hyperlink" Target="https://github.com/jashkenas/underscore/compare/1.4.2...1.4.3" TargetMode="External"/><Relationship Id="rId91" Type="http://schemas.openxmlformats.org/officeDocument/2006/relationships/hyperlink" Target="https://github.com/documentcloud/underscore/compare/1.3.3...1.4.0" TargetMode="External"/><Relationship Id="rId96" Type="http://schemas.openxmlformats.org/officeDocument/2006/relationships/hyperlink" Target="https://developer.mozilla.org/En/DOM/HTMLCollection" TargetMode="External"/><Relationship Id="rId111" Type="http://schemas.openxmlformats.org/officeDocument/2006/relationships/hyperlink" Target="https://www.css88.com/doc/underscore1.8.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jquery.com/" TargetMode="External"/><Relationship Id="rId23" Type="http://schemas.openxmlformats.org/officeDocument/2006/relationships/hyperlink" Target="http://github.com/documentcloud/underscore/issues" TargetMode="External"/><Relationship Id="rId28" Type="http://schemas.openxmlformats.org/officeDocument/2006/relationships/hyperlink" Target="https://www.css88.com/doc/underscore1.8.2/underscore-min.map" TargetMode="External"/><Relationship Id="rId36" Type="http://schemas.openxmlformats.org/officeDocument/2006/relationships/hyperlink" Target="https://www.css88.com/doc/underscore1.8.2/" TargetMode="External"/><Relationship Id="rId49" Type="http://schemas.openxmlformats.org/officeDocument/2006/relationships/hyperlink" Target="https://www.css88.com/doc/underscore1.8.2/" TargetMode="External"/><Relationship Id="rId57" Type="http://schemas.openxmlformats.org/officeDocument/2006/relationships/hyperlink" Target="https://github.com/robb/Underscore.m" TargetMode="External"/><Relationship Id="rId106" Type="http://schemas.openxmlformats.org/officeDocument/2006/relationships/hyperlink" Target="http://github.com/grayrest/" TargetMode="External"/><Relationship Id="rId114" Type="http://schemas.openxmlformats.org/officeDocument/2006/relationships/hyperlink" Target="https://www.css88.com/doc/underscore1.8.2/" TargetMode="External"/><Relationship Id="rId119" Type="http://schemas.openxmlformats.org/officeDocument/2006/relationships/fontTable" Target="fontTable.xml"/><Relationship Id="rId10" Type="http://schemas.openxmlformats.org/officeDocument/2006/relationships/hyperlink" Target="http://www.css88.com/doc/underscore1.5.2" TargetMode="External"/><Relationship Id="rId31" Type="http://schemas.openxmlformats.org/officeDocument/2006/relationships/hyperlink" Target="https://www.css88.com/doc/underscore1.8.2/" TargetMode="External"/><Relationship Id="rId44" Type="http://schemas.openxmlformats.org/officeDocument/2006/relationships/hyperlink" Target="http://weibo.com/u/1768962955" TargetMode="External"/><Relationship Id="rId52" Type="http://schemas.openxmlformats.org/officeDocument/2006/relationships/hyperlink" Target="https://developer.mozilla.org/en/JavaScript/Reference/Global_Objects/Array/prototype" TargetMode="External"/><Relationship Id="rId60" Type="http://schemas.openxmlformats.org/officeDocument/2006/relationships/hyperlink" Target="http://brianhaveri.github.com/Underscore.php/" TargetMode="External"/><Relationship Id="rId65" Type="http://schemas.openxmlformats.org/officeDocument/2006/relationships/hyperlink" Target="https://github.com/russplaysguitar/underscorecf" TargetMode="External"/><Relationship Id="rId73" Type="http://schemas.openxmlformats.org/officeDocument/2006/relationships/hyperlink" Target="http://docs.python.org/library/itertools.html" TargetMode="External"/><Relationship Id="rId78" Type="http://schemas.openxmlformats.org/officeDocument/2006/relationships/hyperlink" Target="https://github.com/jashkenas/underscore/compare/1.8.0...1.8.1" TargetMode="External"/><Relationship Id="rId81" Type="http://schemas.openxmlformats.org/officeDocument/2006/relationships/hyperlink" Target="https://cdn.rawgit.com/jashkenas/underscore/1.8.0/index.html" TargetMode="External"/><Relationship Id="rId86" Type="http://schemas.openxmlformats.org/officeDocument/2006/relationships/hyperlink" Target="https://github.com/jashkenas/underscore/compare/1.4.4...1.5.0" TargetMode="External"/><Relationship Id="rId94" Type="http://schemas.openxmlformats.org/officeDocument/2006/relationships/hyperlink" Target="http://github.com/ratbeard" TargetMode="External"/><Relationship Id="rId99" Type="http://schemas.openxmlformats.org/officeDocument/2006/relationships/hyperlink" Target="http://github.com/iamnoah" TargetMode="External"/><Relationship Id="rId101" Type="http://schemas.openxmlformats.org/officeDocument/2006/relationships/hyperlink" Target="http://www.broofa.com/" TargetMode="External"/><Relationship Id="rId4" Type="http://schemas.openxmlformats.org/officeDocument/2006/relationships/webSettings" Target="webSettings.xml"/><Relationship Id="rId9" Type="http://schemas.openxmlformats.org/officeDocument/2006/relationships/hyperlink" Target="http://www.css88.com/doc/underscore1.6.0" TargetMode="External"/><Relationship Id="rId13" Type="http://schemas.openxmlformats.org/officeDocument/2006/relationships/hyperlink" Target="http://www.css88.com/doc/zeptojs_api/" TargetMode="External"/><Relationship Id="rId18" Type="http://schemas.openxmlformats.org/officeDocument/2006/relationships/hyperlink" Target="https://www.css88.com/doc/underscore1.8.2/test/" TargetMode="External"/><Relationship Id="rId39" Type="http://schemas.openxmlformats.org/officeDocument/2006/relationships/hyperlink" Target="https://www.css88.com/doc/underscore1.8.2/" TargetMode="External"/><Relationship Id="rId109" Type="http://schemas.openxmlformats.org/officeDocument/2006/relationships/hyperlink" Target="http://github.com/lukesutton/" TargetMode="External"/><Relationship Id="rId34" Type="http://schemas.openxmlformats.org/officeDocument/2006/relationships/hyperlink" Target="http://en.wikipedia.org/wiki/Fisher%E2%80%93Yates_shuffle" TargetMode="External"/><Relationship Id="rId50" Type="http://schemas.openxmlformats.org/officeDocument/2006/relationships/hyperlink" Target="https://www.css88.com/doc/underscore1.8.2/" TargetMode="External"/><Relationship Id="rId55" Type="http://schemas.openxmlformats.org/officeDocument/2006/relationships/hyperlink" Target="http://github.com/mirven/underscore.lua" TargetMode="External"/><Relationship Id="rId76" Type="http://schemas.openxmlformats.org/officeDocument/2006/relationships/hyperlink" Target="https://github.com/jashkenas/underscore/compare/1.8.1...1.8.2" TargetMode="External"/><Relationship Id="rId97" Type="http://schemas.openxmlformats.org/officeDocument/2006/relationships/hyperlink" Target="http://github.com/jmtulloss" TargetMode="External"/><Relationship Id="rId104" Type="http://schemas.openxmlformats.org/officeDocument/2006/relationships/hyperlink" Target="http://github.com/iamnoah/" TargetMode="External"/><Relationship Id="rId120" Type="http://schemas.openxmlformats.org/officeDocument/2006/relationships/theme" Target="theme/theme1.xml"/><Relationship Id="rId7" Type="http://schemas.openxmlformats.org/officeDocument/2006/relationships/hyperlink" Target="http://www.css88.com/doc/underscore/" TargetMode="External"/><Relationship Id="rId71" Type="http://schemas.openxmlformats.org/officeDocument/2006/relationships/hyperlink" Target="http://osteele.com/sources/javascript/functional/" TargetMode="External"/><Relationship Id="rId92" Type="http://schemas.openxmlformats.org/officeDocument/2006/relationships/hyperlink" Target="https://github.com/documentcloud/underscore/compare/1.3.3...1.4.0" TargetMode="External"/><Relationship Id="rId2" Type="http://schemas.openxmlformats.org/officeDocument/2006/relationships/styles" Target="styles.xml"/><Relationship Id="rId29" Type="http://schemas.openxmlformats.org/officeDocument/2006/relationships/hyperlink" Target="https://raw.github.com/jashkenas/underscore/master/underscore.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54</Pages>
  <Words>6847</Words>
  <Characters>39028</Characters>
  <Application>Microsoft Office Word</Application>
  <DocSecurity>0</DocSecurity>
  <Lines>325</Lines>
  <Paragraphs>91</Paragraphs>
  <ScaleCrop>false</ScaleCrop>
  <Company>中国</Company>
  <LinksUpToDate>false</LinksUpToDate>
  <CharactersWithSpaces>45784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王新龙</dc:creator>
  <cp:keywords/>
  <dc:description/>
  <cp:lastModifiedBy>王新龙</cp:lastModifiedBy>
  <cp:revision>11</cp:revision>
  <dcterms:created xsi:type="dcterms:W3CDTF">2018-11-21T01:39:00Z</dcterms:created>
  <dcterms:modified xsi:type="dcterms:W3CDTF">2018-11-21T02:06:00Z</dcterms:modified>
</cp:coreProperties>
</file>